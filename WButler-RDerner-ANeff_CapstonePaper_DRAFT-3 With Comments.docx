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29B54" w14:textId="7FC9C095" w:rsidR="00CAD8AD" w:rsidRDefault="50A38DE9" w:rsidP="00CAD8AD">
      <w:pPr>
        <w:pStyle w:val="Title1"/>
        <w:rPr>
          <w:rFonts w:ascii="Garamond" w:hAnsi="Garamond"/>
        </w:rPr>
      </w:pPr>
      <w:r w:rsidRPr="12405AE7">
        <w:rPr>
          <w:rFonts w:ascii="Garamond" w:hAnsi="Garamond"/>
        </w:rPr>
        <w:t xml:space="preserve">Reevaluating </w:t>
      </w:r>
      <w:r w:rsidRPr="73F5A3F0">
        <w:rPr>
          <w:rFonts w:ascii="Garamond" w:hAnsi="Garamond"/>
        </w:rPr>
        <w:t>Texas</w:t>
      </w:r>
      <w:r w:rsidRPr="47056277">
        <w:rPr>
          <w:rFonts w:ascii="Garamond" w:hAnsi="Garamond"/>
        </w:rPr>
        <w:t xml:space="preserve"> </w:t>
      </w:r>
      <w:r w:rsidRPr="6574C4C2">
        <w:rPr>
          <w:rFonts w:ascii="Garamond" w:hAnsi="Garamond"/>
        </w:rPr>
        <w:t xml:space="preserve">Energy Market Forecasts </w:t>
      </w:r>
      <w:r w:rsidRPr="07D34AA8">
        <w:rPr>
          <w:rFonts w:ascii="Garamond" w:hAnsi="Garamond"/>
        </w:rPr>
        <w:t>in</w:t>
      </w:r>
      <w:r w:rsidRPr="6574C4C2">
        <w:rPr>
          <w:rFonts w:ascii="Garamond" w:hAnsi="Garamond"/>
        </w:rPr>
        <w:t xml:space="preserve"> </w:t>
      </w:r>
      <w:r w:rsidRPr="4F43CAD2">
        <w:rPr>
          <w:rFonts w:ascii="Garamond" w:hAnsi="Garamond"/>
        </w:rPr>
        <w:t>The Wake</w:t>
      </w:r>
      <w:r w:rsidRPr="7156695C">
        <w:rPr>
          <w:rFonts w:ascii="Garamond" w:hAnsi="Garamond"/>
        </w:rPr>
        <w:t xml:space="preserve"> of Recent Extreme Weather </w:t>
      </w:r>
      <w:r w:rsidRPr="4DBF5C66">
        <w:rPr>
          <w:rFonts w:ascii="Garamond" w:hAnsi="Garamond"/>
        </w:rPr>
        <w:t>Events</w:t>
      </w:r>
    </w:p>
    <w:p w14:paraId="4240A01A" w14:textId="777E1099" w:rsidR="009B1D59" w:rsidRPr="00CE5E63" w:rsidRDefault="5ED54AEE" w:rsidP="4C8EA444">
      <w:pPr>
        <w:pStyle w:val="heading10"/>
        <w:spacing w:after="0"/>
        <w:ind w:right="450" w:firstLine="540"/>
        <w:jc w:val="center"/>
        <w:rPr>
          <w:rFonts w:ascii="Garamond" w:eastAsia="Times New Roman" w:hAnsi="Garamond"/>
          <w:b w:val="0"/>
          <w:color w:val="000000" w:themeColor="text1"/>
          <w:sz w:val="20"/>
          <w:lang w:val="de-DE"/>
        </w:rPr>
      </w:pPr>
      <w:r w:rsidRPr="4C8EA444">
        <w:rPr>
          <w:rFonts w:ascii="Garamond" w:hAnsi="Garamond"/>
          <w:b w:val="0"/>
          <w:sz w:val="20"/>
          <w:lang w:val="de-DE"/>
        </w:rPr>
        <w:t>Robert (Reuven) Derner</w:t>
      </w:r>
      <w:r w:rsidR="381BDBF5" w:rsidRPr="4C8EA444">
        <w:rPr>
          <w:rFonts w:ascii="Garamond" w:hAnsi="Garamond"/>
          <w:b w:val="0"/>
          <w:position w:val="6"/>
          <w:sz w:val="20"/>
          <w:vertAlign w:val="superscript"/>
          <w:lang w:val="de-DE"/>
        </w:rPr>
        <w:t>1</w:t>
      </w:r>
      <w:r w:rsidR="52B52383" w:rsidRPr="4C8EA444">
        <w:rPr>
          <w:rFonts w:ascii="Garamond" w:hAnsi="Garamond"/>
          <w:b w:val="0"/>
          <w:sz w:val="20"/>
          <w:lang w:val="de-DE"/>
        </w:rPr>
        <w:t>,</w:t>
      </w:r>
      <w:r w:rsidR="381BDBF5" w:rsidRPr="4C8EA444">
        <w:rPr>
          <w:rFonts w:ascii="Garamond" w:hAnsi="Garamond"/>
          <w:b w:val="0"/>
          <w:sz w:val="20"/>
          <w:lang w:val="de-DE"/>
        </w:rPr>
        <w:t xml:space="preserve"> </w:t>
      </w:r>
      <w:r w:rsidR="4FA72D72" w:rsidRPr="4C8EA444">
        <w:rPr>
          <w:rFonts w:ascii="Garamond" w:hAnsi="Garamond"/>
          <w:b w:val="0"/>
          <w:sz w:val="20"/>
          <w:lang w:val="de-DE"/>
        </w:rPr>
        <w:t>Richard (Will</w:t>
      </w:r>
      <w:r w:rsidR="0083056C" w:rsidRPr="4C8EA444">
        <w:rPr>
          <w:rFonts w:ascii="Garamond" w:hAnsi="Garamond"/>
          <w:b w:val="0"/>
          <w:sz w:val="20"/>
          <w:lang w:val="de-DE"/>
        </w:rPr>
        <w:t>)</w:t>
      </w:r>
      <w:r w:rsidR="4FA72D72" w:rsidRPr="4C8EA444">
        <w:rPr>
          <w:rFonts w:ascii="Garamond" w:hAnsi="Garamond"/>
          <w:b w:val="0"/>
          <w:sz w:val="20"/>
          <w:lang w:val="de-DE"/>
        </w:rPr>
        <w:t xml:space="preserve"> Butler</w:t>
      </w:r>
      <w:r w:rsidR="1D76724F" w:rsidRPr="4C8EA444">
        <w:rPr>
          <w:rFonts w:ascii="Garamond" w:hAnsi="Garamond"/>
          <w:b w:val="0"/>
          <w:position w:val="6"/>
          <w:sz w:val="20"/>
          <w:vertAlign w:val="superscript"/>
          <w:lang w:val="de-DE"/>
        </w:rPr>
        <w:t>1</w:t>
      </w:r>
      <w:r w:rsidR="1D76724F" w:rsidRPr="4C8EA444">
        <w:rPr>
          <w:rFonts w:ascii="Garamond" w:hAnsi="Garamond"/>
          <w:b w:val="0"/>
          <w:sz w:val="20"/>
          <w:lang w:val="de-DE"/>
        </w:rPr>
        <w:t>,</w:t>
      </w:r>
      <w:r w:rsidR="05FE0489" w:rsidRPr="4C8EA444">
        <w:rPr>
          <w:rFonts w:ascii="Garamond" w:hAnsi="Garamond"/>
          <w:b w:val="0"/>
          <w:sz w:val="20"/>
          <w:lang w:val="de-DE"/>
        </w:rPr>
        <w:t xml:space="preserve"> Alex</w:t>
      </w:r>
      <w:r w:rsidR="00B63B72" w:rsidRPr="4C8EA444">
        <w:rPr>
          <w:rFonts w:ascii="Garamond" w:hAnsi="Garamond"/>
          <w:b w:val="0"/>
          <w:sz w:val="20"/>
          <w:lang w:val="de-DE"/>
        </w:rPr>
        <w:t>andria</w:t>
      </w:r>
      <w:r w:rsidR="05FE0489" w:rsidRPr="4C8EA444">
        <w:rPr>
          <w:rFonts w:ascii="Garamond" w:hAnsi="Garamond"/>
          <w:b w:val="0"/>
          <w:sz w:val="20"/>
          <w:lang w:val="de-DE"/>
        </w:rPr>
        <w:t xml:space="preserve"> Nef</w:t>
      </w:r>
      <w:r w:rsidR="00B63B72" w:rsidRPr="4C8EA444">
        <w:rPr>
          <w:rFonts w:ascii="Garamond" w:hAnsi="Garamond"/>
          <w:b w:val="0"/>
          <w:sz w:val="20"/>
          <w:lang w:val="de-DE"/>
        </w:rPr>
        <w:t>f</w:t>
      </w:r>
      <w:r w:rsidR="00F66624" w:rsidRPr="4C8EA444">
        <w:rPr>
          <w:rFonts w:ascii="Garamond" w:hAnsi="Garamond"/>
          <w:b w:val="0"/>
          <w:position w:val="6"/>
          <w:sz w:val="20"/>
          <w:vertAlign w:val="superscript"/>
          <w:lang w:val="de-DE"/>
        </w:rPr>
        <w:t>1</w:t>
      </w:r>
      <w:r w:rsidR="31E24EB5" w:rsidRPr="4C8EA444">
        <w:rPr>
          <w:rFonts w:ascii="Garamond" w:eastAsia="Times New Roman" w:hAnsi="Garamond"/>
          <w:b w:val="0"/>
          <w:color w:val="000000" w:themeColor="text1"/>
          <w:sz w:val="20"/>
        </w:rPr>
        <w:t xml:space="preserve">, </w:t>
      </w:r>
      <w:r w:rsidR="5C9A18FC" w:rsidRPr="4C8EA444">
        <w:rPr>
          <w:rFonts w:ascii="Garamond" w:eastAsia="Times New Roman" w:hAnsi="Garamond"/>
          <w:b w:val="0"/>
          <w:color w:val="000000" w:themeColor="text1"/>
          <w:sz w:val="20"/>
        </w:rPr>
        <w:t>Adam Ruthford – Research Advisor</w:t>
      </w:r>
      <w:r w:rsidR="5C9A18FC" w:rsidRPr="4C8EA444">
        <w:rPr>
          <w:rFonts w:ascii="Garamond" w:hAnsi="Garamond"/>
          <w:b w:val="0"/>
          <w:sz w:val="20"/>
          <w:vertAlign w:val="superscript"/>
          <w:lang w:val="de-DE"/>
        </w:rPr>
        <w:t xml:space="preserve"> 1</w:t>
      </w:r>
      <w:r w:rsidR="5C9A18FC" w:rsidRPr="4C8EA444">
        <w:rPr>
          <w:rFonts w:ascii="Garamond" w:eastAsia="Times New Roman" w:hAnsi="Garamond"/>
          <w:b w:val="0"/>
          <w:color w:val="000000" w:themeColor="text1"/>
          <w:sz w:val="20"/>
        </w:rPr>
        <w:t xml:space="preserve">, </w:t>
      </w:r>
      <w:r w:rsidR="31E24EB5" w:rsidRPr="4C8EA444">
        <w:rPr>
          <w:rFonts w:ascii="Garamond" w:eastAsia="Times New Roman" w:hAnsi="Garamond"/>
          <w:b w:val="0"/>
          <w:color w:val="000000" w:themeColor="text1"/>
          <w:sz w:val="20"/>
        </w:rPr>
        <w:t>Bivin Sadler PhD. – Research Advisor</w:t>
      </w:r>
      <w:r w:rsidR="4D2D57B1" w:rsidRPr="4C8EA444">
        <w:rPr>
          <w:rFonts w:ascii="Garamond" w:hAnsi="Garamond"/>
          <w:b w:val="0"/>
          <w:sz w:val="20"/>
          <w:vertAlign w:val="superscript"/>
          <w:lang w:val="de-DE"/>
        </w:rPr>
        <w:t>1</w:t>
      </w:r>
    </w:p>
    <w:p w14:paraId="444AEDD2" w14:textId="77777777" w:rsidR="009B1D59" w:rsidRPr="00CE5E63" w:rsidRDefault="009B1D59" w:rsidP="009B1D59">
      <w:pPr>
        <w:pStyle w:val="authorinfo"/>
        <w:rPr>
          <w:rFonts w:ascii="Garamond" w:hAnsi="Garamond"/>
          <w:lang w:val="de-DE"/>
        </w:rPr>
      </w:pPr>
      <w:r w:rsidRPr="00CE5E63">
        <w:rPr>
          <w:rFonts w:ascii="Garamond" w:hAnsi="Garamond"/>
          <w:position w:val="6"/>
          <w:sz w:val="11"/>
          <w:szCs w:val="11"/>
          <w:lang w:val="de-DE"/>
        </w:rPr>
        <w:t>1</w:t>
      </w:r>
      <w:r w:rsidRPr="00CE5E63">
        <w:rPr>
          <w:rFonts w:ascii="Garamond" w:hAnsi="Garamond"/>
          <w:lang w:val="de-DE"/>
        </w:rPr>
        <w:t xml:space="preserve"> </w:t>
      </w:r>
      <w:r w:rsidR="009B5E2A" w:rsidRPr="00CE5E63">
        <w:rPr>
          <w:rFonts w:ascii="Garamond" w:hAnsi="Garamond"/>
          <w:lang w:val="de-DE"/>
        </w:rPr>
        <w:t xml:space="preserve">Master </w:t>
      </w:r>
      <w:r w:rsidR="009B5E2A" w:rsidRPr="00CE5E63">
        <w:rPr>
          <w:rFonts w:ascii="Garamond" w:hAnsi="Garamond"/>
        </w:rPr>
        <w:t>of</w:t>
      </w:r>
      <w:r w:rsidR="009B5E2A" w:rsidRPr="00CE5E63">
        <w:rPr>
          <w:rFonts w:ascii="Garamond" w:hAnsi="Garamond"/>
          <w:lang w:val="de-DE"/>
        </w:rPr>
        <w:t xml:space="preserve"> Science in Data Science, Southern Methodist University,</w:t>
      </w:r>
      <w:r w:rsidRPr="00CE5E63">
        <w:rPr>
          <w:rFonts w:ascii="Garamond" w:hAnsi="Garamond"/>
          <w:lang w:val="de-DE"/>
        </w:rPr>
        <w:br/>
      </w:r>
      <w:r w:rsidR="009B5E2A" w:rsidRPr="00CE5E63">
        <w:rPr>
          <w:rFonts w:ascii="Garamond" w:hAnsi="Garamond"/>
          <w:lang w:val="de-DE"/>
        </w:rPr>
        <w:t>Dallas, TX 75275 USA</w:t>
      </w:r>
    </w:p>
    <w:p w14:paraId="6CCE2DE1" w14:textId="0A453653" w:rsidR="009B1D59" w:rsidRPr="00CE5E63" w:rsidRDefault="381BDBF5" w:rsidP="009B1D59">
      <w:pPr>
        <w:pStyle w:val="abstract"/>
        <w:rPr>
          <w:rFonts w:ascii="Garamond" w:hAnsi="Garamond"/>
        </w:rPr>
      </w:pPr>
      <w:r w:rsidRPr="78D0A812">
        <w:rPr>
          <w:rFonts w:ascii="Garamond" w:hAnsi="Garamond"/>
          <w:b/>
          <w:bCs/>
        </w:rPr>
        <w:t>Abstract</w:t>
      </w:r>
      <w:r w:rsidR="001B7965" w:rsidRPr="78D0A812">
        <w:rPr>
          <w:rFonts w:ascii="Garamond" w:hAnsi="Garamond"/>
          <w:b/>
          <w:bCs/>
        </w:rPr>
        <w:t xml:space="preserve">.  </w:t>
      </w:r>
      <w:r w:rsidR="4526CECC" w:rsidRPr="00970D6D">
        <w:rPr>
          <w:rFonts w:ascii="Garamond" w:hAnsi="Garamond"/>
        </w:rPr>
        <w:t>This paper provides updated forecasts on the adoption of sustainable energy in the state of Texas and the Electric Reliability Council of Texas.</w:t>
      </w:r>
      <w:r w:rsidR="00AB2B33">
        <w:rPr>
          <w:rFonts w:ascii="Garamond" w:hAnsi="Garamond"/>
        </w:rPr>
        <w:t xml:space="preserve"> </w:t>
      </w:r>
      <w:r w:rsidR="4526CECC" w:rsidRPr="00970D6D">
        <w:rPr>
          <w:rFonts w:ascii="Garamond" w:hAnsi="Garamond"/>
        </w:rPr>
        <w:t xml:space="preserve"> It is important that the </w:t>
      </w:r>
      <w:r w:rsidR="002342C7" w:rsidRPr="00970D6D">
        <w:rPr>
          <w:rFonts w:ascii="Garamond" w:hAnsi="Garamond"/>
        </w:rPr>
        <w:t>forecasts</w:t>
      </w:r>
      <w:r w:rsidR="4526CECC" w:rsidRPr="00970D6D">
        <w:rPr>
          <w:rFonts w:ascii="Garamond" w:hAnsi="Garamond"/>
        </w:rPr>
        <w:t xml:space="preserve"> of the adoption of sustainable energy </w:t>
      </w:r>
      <w:r w:rsidR="006A5A53">
        <w:rPr>
          <w:rFonts w:ascii="Garamond" w:hAnsi="Garamond"/>
        </w:rPr>
        <w:t>are</w:t>
      </w:r>
      <w:r w:rsidR="4526CECC" w:rsidRPr="00970D6D">
        <w:rPr>
          <w:rFonts w:ascii="Garamond" w:hAnsi="Garamond"/>
        </w:rPr>
        <w:t xml:space="preserve"> reexamined after Winter Storm Uri crippled the Texas power grid and left many without power</w:t>
      </w:r>
      <w:r w:rsidR="00AB2B33" w:rsidRPr="00970D6D">
        <w:rPr>
          <w:rFonts w:ascii="Garamond" w:hAnsi="Garamond"/>
        </w:rPr>
        <w:t xml:space="preserve">.  </w:t>
      </w:r>
      <w:r w:rsidR="4526CECC" w:rsidRPr="00970D6D">
        <w:rPr>
          <w:rFonts w:ascii="Garamond" w:hAnsi="Garamond"/>
        </w:rPr>
        <w:t xml:space="preserve">This storm highlighted the issues the Texas power grid had and has continued to struggle with </w:t>
      </w:r>
      <w:r w:rsidR="00C25AE4">
        <w:rPr>
          <w:rFonts w:ascii="Garamond" w:hAnsi="Garamond"/>
        </w:rPr>
        <w:t xml:space="preserve">in </w:t>
      </w:r>
      <w:r w:rsidR="4526CECC" w:rsidRPr="00970D6D">
        <w:rPr>
          <w:rFonts w:ascii="Garamond" w:hAnsi="Garamond"/>
        </w:rPr>
        <w:t>supplying the state with energy since Winter Storm Uri</w:t>
      </w:r>
      <w:r w:rsidR="00AB2B33" w:rsidRPr="00970D6D">
        <w:rPr>
          <w:rFonts w:ascii="Garamond" w:hAnsi="Garamond"/>
        </w:rPr>
        <w:t xml:space="preserve">.  </w:t>
      </w:r>
      <w:r w:rsidR="4526CECC" w:rsidRPr="00970D6D">
        <w:rPr>
          <w:rFonts w:ascii="Garamond" w:hAnsi="Garamond"/>
        </w:rPr>
        <w:t xml:space="preserve">The literature review will offer an overview of the relevant literature on the adoption of sustainable energy and relevant events that have occurred in the state of Texas that will give the reader the necessary background and context needed to </w:t>
      </w:r>
      <w:r w:rsidR="00E8128F">
        <w:rPr>
          <w:rFonts w:ascii="Garamond" w:hAnsi="Garamond"/>
        </w:rPr>
        <w:t xml:space="preserve">understand the need </w:t>
      </w:r>
      <w:r w:rsidR="007C77E2">
        <w:rPr>
          <w:rFonts w:ascii="Garamond" w:hAnsi="Garamond"/>
        </w:rPr>
        <w:t>for this study as well as its implications</w:t>
      </w:r>
      <w:r w:rsidR="00AB2B33" w:rsidRPr="00970D6D">
        <w:rPr>
          <w:rFonts w:ascii="Garamond" w:hAnsi="Garamond"/>
        </w:rPr>
        <w:t xml:space="preserve">.  </w:t>
      </w:r>
      <w:r w:rsidR="4526CECC" w:rsidRPr="00970D6D">
        <w:rPr>
          <w:rFonts w:ascii="Garamond" w:hAnsi="Garamond"/>
        </w:rPr>
        <w:t xml:space="preserve">The text will offer the reader updated forecasts on the adoption of renewable energy in the state of Texas.  Methodologies will be addressed as the researchers used three different forecasting techniques in an </w:t>
      </w:r>
      <w:r w:rsidR="00325F24">
        <w:rPr>
          <w:rFonts w:ascii="Garamond" w:hAnsi="Garamond"/>
        </w:rPr>
        <w:t xml:space="preserve">endeavor </w:t>
      </w:r>
      <w:r w:rsidR="4526CECC" w:rsidRPr="00970D6D">
        <w:rPr>
          <w:rFonts w:ascii="Garamond" w:hAnsi="Garamond"/>
        </w:rPr>
        <w:t>to produce the most accurate model for forecasting the future adoption of sustainable energy in the state of Texas</w:t>
      </w:r>
      <w:r w:rsidR="006E13DC" w:rsidRPr="00970D6D">
        <w:rPr>
          <w:rFonts w:ascii="Garamond" w:hAnsi="Garamond"/>
        </w:rPr>
        <w:t xml:space="preserve">.  </w:t>
      </w:r>
      <w:r w:rsidR="4526CECC" w:rsidRPr="00970D6D">
        <w:rPr>
          <w:rFonts w:ascii="Garamond" w:hAnsi="Garamond"/>
        </w:rPr>
        <w:t xml:space="preserve">The discussion will review the findings of the forecasting methods used, the significance of the findings, and the implications of the results </w:t>
      </w:r>
      <w:r w:rsidR="00D820B6">
        <w:rPr>
          <w:rFonts w:ascii="Garamond" w:hAnsi="Garamond"/>
        </w:rPr>
        <w:t>for the future of the Texas energy economy</w:t>
      </w:r>
      <w:r w:rsidR="4526CECC" w:rsidRPr="00970D6D">
        <w:rPr>
          <w:rFonts w:ascii="Garamond" w:hAnsi="Garamond"/>
        </w:rPr>
        <w:t>.</w:t>
      </w:r>
    </w:p>
    <w:p w14:paraId="3CC2FB70" w14:textId="77777777" w:rsidR="009B1D59" w:rsidRPr="00CE5E63" w:rsidRDefault="009B1D59" w:rsidP="009B1D59">
      <w:pPr>
        <w:pStyle w:val="heading10"/>
        <w:rPr>
          <w:rFonts w:ascii="Garamond" w:hAnsi="Garamond"/>
        </w:rPr>
      </w:pPr>
      <w:r w:rsidRPr="00CE5E63">
        <w:rPr>
          <w:rFonts w:ascii="Garamond" w:hAnsi="Garamond"/>
        </w:rPr>
        <w:t>1   Introduction</w:t>
      </w:r>
    </w:p>
    <w:p w14:paraId="2C55B71B" w14:textId="6827572C" w:rsidR="471B6634" w:rsidRPr="00CE5E63" w:rsidRDefault="471B6634" w:rsidP="0028A3F5">
      <w:pPr>
        <w:rPr>
          <w:rFonts w:ascii="Garamond" w:hAnsi="Garamond"/>
        </w:rPr>
      </w:pPr>
      <w:r w:rsidRPr="00CE5E63">
        <w:rPr>
          <w:rFonts w:ascii="Garamond" w:hAnsi="Garamond"/>
        </w:rPr>
        <w:t>Over the previous three decades</w:t>
      </w:r>
      <w:r w:rsidR="00995714">
        <w:rPr>
          <w:rFonts w:ascii="Garamond" w:hAnsi="Garamond"/>
        </w:rPr>
        <w:t>,</w:t>
      </w:r>
      <w:r w:rsidRPr="00CE5E63">
        <w:rPr>
          <w:rFonts w:ascii="Garamond" w:hAnsi="Garamond"/>
        </w:rPr>
        <w:t xml:space="preserve"> climate change has become a more commonly discussed topic both in the public </w:t>
      </w:r>
      <w:del w:id="0" w:author="Jacquie Cheun" w:date="2024-01-16T17:42:00Z">
        <w:r w:rsidRPr="00CE5E63" w:rsidDel="00995714">
          <w:rPr>
            <w:rFonts w:ascii="Garamond" w:hAnsi="Garamond"/>
          </w:rPr>
          <w:delText>space and the academic space</w:delText>
        </w:r>
      </w:del>
      <w:ins w:id="1" w:author="Jacquie Cheun" w:date="2024-01-16T17:42:00Z">
        <w:r w:rsidR="00995714">
          <w:rPr>
            <w:rFonts w:ascii="Garamond" w:hAnsi="Garamond"/>
          </w:rPr>
          <w:t>and academic spaces</w:t>
        </w:r>
      </w:ins>
      <w:r w:rsidR="00320254" w:rsidRPr="00CE5E63">
        <w:rPr>
          <w:rFonts w:ascii="Garamond" w:hAnsi="Garamond"/>
        </w:rPr>
        <w:t xml:space="preserve">.  </w:t>
      </w:r>
      <w:r w:rsidRPr="00CE5E63">
        <w:rPr>
          <w:rFonts w:ascii="Garamond" w:hAnsi="Garamond"/>
        </w:rPr>
        <w:t>This growth can be attributed to rising global temperatures and ever more frequent climate-related natural disasters.  As one observes the world around them</w:t>
      </w:r>
      <w:ins w:id="2" w:author="Jacquie Cheun" w:date="2024-01-16T17:42:00Z">
        <w:r w:rsidR="00995714">
          <w:rPr>
            <w:rFonts w:ascii="Garamond" w:hAnsi="Garamond"/>
          </w:rPr>
          <w:t>,</w:t>
        </w:r>
      </w:ins>
      <w:r w:rsidRPr="00CE5E63">
        <w:rPr>
          <w:rFonts w:ascii="Garamond" w:hAnsi="Garamond"/>
        </w:rPr>
        <w:t xml:space="preserve"> it quickly becomes apparent that examples are becoming more and more numerous</w:t>
      </w:r>
      <w:r w:rsidR="00320254" w:rsidRPr="00CE5E63">
        <w:rPr>
          <w:rFonts w:ascii="Garamond" w:hAnsi="Garamond"/>
        </w:rPr>
        <w:t xml:space="preserve">.  </w:t>
      </w:r>
      <w:r w:rsidRPr="00CE5E63">
        <w:rPr>
          <w:rFonts w:ascii="Garamond" w:hAnsi="Garamond"/>
        </w:rPr>
        <w:t>Whether it be the wildfires that devastated California, Australia</w:t>
      </w:r>
      <w:r w:rsidR="005D50FE">
        <w:rPr>
          <w:rFonts w:ascii="Garamond" w:hAnsi="Garamond"/>
        </w:rPr>
        <w:t>,</w:t>
      </w:r>
      <w:r w:rsidRPr="00CE5E63">
        <w:rPr>
          <w:rFonts w:ascii="Garamond" w:hAnsi="Garamond"/>
        </w:rPr>
        <w:t xml:space="preserve"> and more recently Canada</w:t>
      </w:r>
      <w:ins w:id="3" w:author="Jacquie Cheun" w:date="2024-01-16T17:42:00Z">
        <w:r w:rsidR="00995714">
          <w:rPr>
            <w:rFonts w:ascii="Garamond" w:hAnsi="Garamond"/>
          </w:rPr>
          <w:t>,</w:t>
        </w:r>
      </w:ins>
      <w:r w:rsidRPr="00CE5E63">
        <w:rPr>
          <w:rFonts w:ascii="Garamond" w:hAnsi="Garamond"/>
        </w:rPr>
        <w:t xml:space="preserve"> causing not only destruction due to the flames but also high levels of pollution to the point of needing face coverings when walking outside</w:t>
      </w:r>
      <w:r w:rsidR="000F3127">
        <w:rPr>
          <w:rFonts w:ascii="Garamond" w:hAnsi="Garamond"/>
        </w:rPr>
        <w:t xml:space="preserve"> in some locales</w:t>
      </w:r>
      <w:r w:rsidRPr="00CE5E63">
        <w:rPr>
          <w:rFonts w:ascii="Garamond" w:hAnsi="Garamond"/>
        </w:rPr>
        <w:t>, the record high temperatures in Paris during the summer of 2019 which caused discomfort</w:t>
      </w:r>
      <w:r w:rsidR="00F70789">
        <w:rPr>
          <w:rFonts w:ascii="Garamond" w:hAnsi="Garamond"/>
        </w:rPr>
        <w:t xml:space="preserve"> for many</w:t>
      </w:r>
      <w:r w:rsidRPr="00CE5E63">
        <w:rPr>
          <w:rFonts w:ascii="Garamond" w:hAnsi="Garamond"/>
        </w:rPr>
        <w:t xml:space="preserve"> due to the</w:t>
      </w:r>
      <w:r w:rsidR="00F619A2">
        <w:rPr>
          <w:rFonts w:ascii="Garamond" w:hAnsi="Garamond"/>
        </w:rPr>
        <w:t xml:space="preserve"> general</w:t>
      </w:r>
      <w:r w:rsidRPr="00CE5E63">
        <w:rPr>
          <w:rFonts w:ascii="Garamond" w:hAnsi="Garamond"/>
        </w:rPr>
        <w:t xml:space="preserve"> lack of air conditioning in European houses, or </w:t>
      </w:r>
      <w:del w:id="4" w:author="Jacquie Cheun" w:date="2024-01-16T17:42:00Z">
        <w:r w:rsidRPr="00CE5E63" w:rsidDel="00995714">
          <w:rPr>
            <w:rFonts w:ascii="Garamond" w:hAnsi="Garamond"/>
          </w:rPr>
          <w:delText>more close</w:delText>
        </w:r>
      </w:del>
      <w:ins w:id="5" w:author="Jacquie Cheun" w:date="2024-01-16T17:42:00Z">
        <w:r w:rsidR="00995714">
          <w:rPr>
            <w:rFonts w:ascii="Garamond" w:hAnsi="Garamond"/>
          </w:rPr>
          <w:t>closer</w:t>
        </w:r>
      </w:ins>
      <w:r w:rsidRPr="00CE5E63">
        <w:rPr>
          <w:rFonts w:ascii="Garamond" w:hAnsi="Garamond"/>
        </w:rPr>
        <w:t xml:space="preserve"> to home </w:t>
      </w:r>
      <w:r w:rsidR="00ED4E5B">
        <w:rPr>
          <w:rFonts w:ascii="Garamond" w:hAnsi="Garamond"/>
        </w:rPr>
        <w:t>W</w:t>
      </w:r>
      <w:r w:rsidRPr="00CE5E63">
        <w:rPr>
          <w:rFonts w:ascii="Garamond" w:hAnsi="Garamond"/>
        </w:rPr>
        <w:t xml:space="preserve">inter </w:t>
      </w:r>
      <w:r w:rsidR="00ED4E5B">
        <w:rPr>
          <w:rFonts w:ascii="Garamond" w:hAnsi="Garamond"/>
        </w:rPr>
        <w:t>S</w:t>
      </w:r>
      <w:r w:rsidRPr="00CE5E63">
        <w:rPr>
          <w:rFonts w:ascii="Garamond" w:hAnsi="Garamond"/>
        </w:rPr>
        <w:t>torm Uri</w:t>
      </w:r>
      <w:r w:rsidR="00394E4C">
        <w:rPr>
          <w:rFonts w:ascii="Garamond" w:hAnsi="Garamond"/>
        </w:rPr>
        <w:t>,</w:t>
      </w:r>
      <w:r w:rsidRPr="00CE5E63">
        <w:rPr>
          <w:rFonts w:ascii="Garamond" w:hAnsi="Garamond"/>
        </w:rPr>
        <w:t xml:space="preserve"> which posed a significant challenge to Texas residents </w:t>
      </w:r>
      <w:r w:rsidR="00394E4C">
        <w:rPr>
          <w:rFonts w:ascii="Garamond" w:hAnsi="Garamond"/>
        </w:rPr>
        <w:t>when</w:t>
      </w:r>
      <w:r w:rsidRPr="00CE5E63">
        <w:rPr>
          <w:rFonts w:ascii="Garamond" w:hAnsi="Garamond"/>
        </w:rPr>
        <w:t xml:space="preserve"> many lost power due to the extreme cold temperatures. These events highlight the need to address the effects of climate change and the dangerous implications if the issue is not resolved.</w:t>
      </w:r>
    </w:p>
    <w:p w14:paraId="26B80009" w14:textId="5E845F75" w:rsidR="471B6634" w:rsidRPr="00CE5E63" w:rsidRDefault="471B6634" w:rsidP="0028A3F5">
      <w:pPr>
        <w:rPr>
          <w:rFonts w:ascii="Garamond" w:hAnsi="Garamond"/>
        </w:rPr>
      </w:pPr>
      <w:r w:rsidRPr="00CE5E63">
        <w:rPr>
          <w:rFonts w:ascii="Garamond" w:hAnsi="Garamond"/>
        </w:rPr>
        <w:lastRenderedPageBreak/>
        <w:t xml:space="preserve">The climate-related natural disasters and rising temperatures have caused many to look for solutions to reduce </w:t>
      </w:r>
      <w:del w:id="6" w:author="Jacquie Cheun" w:date="2024-01-16T17:43:00Z">
        <w:r w:rsidRPr="00CE5E63" w:rsidDel="00995714">
          <w:rPr>
            <w:rFonts w:ascii="Garamond" w:hAnsi="Garamond"/>
          </w:rPr>
          <w:delText>the role human civilization plays</w:delText>
        </w:r>
      </w:del>
      <w:ins w:id="7" w:author="Jacquie Cheun" w:date="2024-01-16T17:43:00Z">
        <w:r w:rsidR="00995714">
          <w:rPr>
            <w:rFonts w:ascii="Garamond" w:hAnsi="Garamond"/>
          </w:rPr>
          <w:t>human civilization's role</w:t>
        </w:r>
      </w:ins>
      <w:r w:rsidRPr="00CE5E63">
        <w:rPr>
          <w:rFonts w:ascii="Garamond" w:hAnsi="Garamond"/>
        </w:rPr>
        <w:t xml:space="preserve"> in climate change</w:t>
      </w:r>
      <w:r w:rsidR="00320254" w:rsidRPr="00CE5E63">
        <w:rPr>
          <w:rFonts w:ascii="Garamond" w:hAnsi="Garamond"/>
        </w:rPr>
        <w:t xml:space="preserve">.  </w:t>
      </w:r>
      <w:r w:rsidRPr="00CE5E63">
        <w:rPr>
          <w:rFonts w:ascii="Garamond" w:hAnsi="Garamond"/>
        </w:rPr>
        <w:t xml:space="preserve">One </w:t>
      </w:r>
      <w:del w:id="8" w:author="Jacquie Cheun" w:date="2024-01-16T17:43:00Z">
        <w:r w:rsidRPr="00CE5E63" w:rsidDel="00995714">
          <w:rPr>
            <w:rFonts w:ascii="Garamond" w:hAnsi="Garamond"/>
          </w:rPr>
          <w:delText>of the common solutions put forward</w:delText>
        </w:r>
      </w:del>
      <w:ins w:id="9" w:author="Jacquie Cheun" w:date="2024-01-16T17:43:00Z">
        <w:r w:rsidR="00995714">
          <w:rPr>
            <w:rFonts w:ascii="Garamond" w:hAnsi="Garamond"/>
          </w:rPr>
          <w:t>common solution</w:t>
        </w:r>
      </w:ins>
      <w:r w:rsidRPr="00CE5E63">
        <w:rPr>
          <w:rFonts w:ascii="Garamond" w:hAnsi="Garamond"/>
        </w:rPr>
        <w:t xml:space="preserve"> is a switch to sustainable energy sources</w:t>
      </w:r>
      <w:r w:rsidR="00857617">
        <w:rPr>
          <w:rFonts w:ascii="Garamond" w:hAnsi="Garamond"/>
        </w:rPr>
        <w:t>, a</w:t>
      </w:r>
      <w:r w:rsidR="0035681F">
        <w:rPr>
          <w:rFonts w:ascii="Garamond" w:hAnsi="Garamond"/>
        </w:rPr>
        <w:t>way from polluting</w:t>
      </w:r>
      <w:r w:rsidRPr="00CE5E63">
        <w:rPr>
          <w:rFonts w:ascii="Garamond" w:hAnsi="Garamond"/>
        </w:rPr>
        <w:t xml:space="preserve"> fossil fuels</w:t>
      </w:r>
      <w:r w:rsidR="00320254" w:rsidRPr="00CE5E63">
        <w:rPr>
          <w:rFonts w:ascii="Garamond" w:hAnsi="Garamond"/>
        </w:rPr>
        <w:t xml:space="preserve">.  </w:t>
      </w:r>
      <w:r w:rsidRPr="00CE5E63">
        <w:rPr>
          <w:rFonts w:ascii="Garamond" w:hAnsi="Garamond"/>
        </w:rPr>
        <w:t>As the detrimental consequences of climate change become increasingly evident, it's critical that human civilization transition wholesale away from fossil fuels and towards clean and renewable energy sources</w:t>
      </w:r>
      <w:r w:rsidR="00320254" w:rsidRPr="00CE5E63">
        <w:rPr>
          <w:rFonts w:ascii="Garamond" w:hAnsi="Garamond"/>
        </w:rPr>
        <w:t xml:space="preserve">.  </w:t>
      </w:r>
      <w:r w:rsidRPr="00CE5E63">
        <w:rPr>
          <w:rFonts w:ascii="Garamond" w:hAnsi="Garamond"/>
        </w:rPr>
        <w:t xml:space="preserve">The adoption of green energy technologies, such as solar photovoltaic panels, wind turbines, and novel energy storage systems, has grown exponentially in recent years.  These technologies </w:t>
      </w:r>
      <w:del w:id="10" w:author="Jacquie Cheun" w:date="2024-01-16T17:43:00Z">
        <w:r w:rsidRPr="00CE5E63" w:rsidDel="00995714">
          <w:rPr>
            <w:rFonts w:ascii="Garamond" w:hAnsi="Garamond"/>
          </w:rPr>
          <w:delText>hold the promise of significantly reducing greenhouse gas emissions, mitigating climate change, and fostering</w:delText>
        </w:r>
      </w:del>
      <w:ins w:id="11" w:author="Jacquie Cheun" w:date="2024-01-16T17:43:00Z">
        <w:r w:rsidR="00995714">
          <w:rPr>
            <w:rFonts w:ascii="Garamond" w:hAnsi="Garamond"/>
          </w:rPr>
          <w:t>promise to significantly reduce greenhouse gas emissions, mitigate climate change, and foster</w:t>
        </w:r>
      </w:ins>
      <w:r w:rsidRPr="00CE5E63">
        <w:rPr>
          <w:rFonts w:ascii="Garamond" w:hAnsi="Garamond"/>
        </w:rPr>
        <w:t xml:space="preserve"> energy independence.</w:t>
      </w:r>
    </w:p>
    <w:p w14:paraId="13C9D690" w14:textId="38B0FB14" w:rsidR="5037E8E3" w:rsidRPr="00CE5E63" w:rsidRDefault="01CB8AD3" w:rsidP="5037E8E3">
      <w:pPr>
        <w:rPr>
          <w:rFonts w:ascii="Garamond" w:hAnsi="Garamond"/>
        </w:rPr>
      </w:pPr>
      <w:r w:rsidRPr="5E771E0F">
        <w:rPr>
          <w:rFonts w:ascii="Garamond" w:hAnsi="Garamond"/>
        </w:rPr>
        <w:t>Often</w:t>
      </w:r>
      <w:ins w:id="12" w:author="Jacquie Cheun" w:date="2024-01-16T17:43:00Z">
        <w:r w:rsidR="00995714">
          <w:rPr>
            <w:rFonts w:ascii="Garamond" w:hAnsi="Garamond"/>
          </w:rPr>
          <w:t>,</w:t>
        </w:r>
      </w:ins>
      <w:r w:rsidRPr="5E771E0F">
        <w:rPr>
          <w:rFonts w:ascii="Garamond" w:hAnsi="Garamond"/>
        </w:rPr>
        <w:t xml:space="preserve"> when green energy is discussed by politi</w:t>
      </w:r>
      <w:r w:rsidR="250F92E2" w:rsidRPr="5E771E0F">
        <w:rPr>
          <w:rFonts w:ascii="Garamond" w:hAnsi="Garamond"/>
        </w:rPr>
        <w:t>cia</w:t>
      </w:r>
      <w:r w:rsidRPr="5E771E0F">
        <w:rPr>
          <w:rFonts w:ascii="Garamond" w:hAnsi="Garamond"/>
        </w:rPr>
        <w:t>ns and citi</w:t>
      </w:r>
      <w:r w:rsidR="6924E564" w:rsidRPr="5E771E0F">
        <w:rPr>
          <w:rFonts w:ascii="Garamond" w:hAnsi="Garamond"/>
        </w:rPr>
        <w:t>zens</w:t>
      </w:r>
      <w:r w:rsidRPr="5E771E0F">
        <w:rPr>
          <w:rFonts w:ascii="Garamond" w:hAnsi="Garamond"/>
        </w:rPr>
        <w:t xml:space="preserve"> of their respective </w:t>
      </w:r>
      <w:r w:rsidR="01DB82B7" w:rsidRPr="5E771E0F">
        <w:rPr>
          <w:rFonts w:ascii="Garamond" w:hAnsi="Garamond"/>
        </w:rPr>
        <w:t>countries</w:t>
      </w:r>
      <w:r w:rsidR="0051270A" w:rsidRPr="5E771E0F">
        <w:rPr>
          <w:rFonts w:ascii="Garamond" w:hAnsi="Garamond"/>
        </w:rPr>
        <w:t>,</w:t>
      </w:r>
      <w:r w:rsidRPr="5E771E0F">
        <w:rPr>
          <w:rFonts w:ascii="Garamond" w:hAnsi="Garamond"/>
        </w:rPr>
        <w:t xml:space="preserve"> </w:t>
      </w:r>
      <w:r w:rsidR="3DCCCBAF" w:rsidRPr="5E771E0F">
        <w:rPr>
          <w:rFonts w:ascii="Garamond" w:hAnsi="Garamond"/>
        </w:rPr>
        <w:t>two questions are commonly asked</w:t>
      </w:r>
      <w:r w:rsidR="00320254" w:rsidRPr="5E771E0F">
        <w:rPr>
          <w:rFonts w:ascii="Garamond" w:hAnsi="Garamond"/>
        </w:rPr>
        <w:t xml:space="preserve">.  </w:t>
      </w:r>
      <w:r w:rsidR="269436CB" w:rsidRPr="5E771E0F">
        <w:rPr>
          <w:rFonts w:ascii="Garamond" w:hAnsi="Garamond"/>
        </w:rPr>
        <w:t>The first</w:t>
      </w:r>
      <w:r w:rsidR="3DCCCBAF" w:rsidRPr="5E771E0F">
        <w:rPr>
          <w:rFonts w:ascii="Garamond" w:hAnsi="Garamond"/>
        </w:rPr>
        <w:t xml:space="preserve"> </w:t>
      </w:r>
      <w:r w:rsidR="003A6BB4" w:rsidRPr="5E771E0F">
        <w:rPr>
          <w:rFonts w:ascii="Garamond" w:hAnsi="Garamond"/>
        </w:rPr>
        <w:t>regard</w:t>
      </w:r>
      <w:r w:rsidR="3DCCCBAF" w:rsidRPr="5E771E0F">
        <w:rPr>
          <w:rFonts w:ascii="Garamond" w:hAnsi="Garamond"/>
        </w:rPr>
        <w:t xml:space="preserve">s the practicality of relying primarily on sustainable </w:t>
      </w:r>
      <w:r w:rsidR="09E4ADFD" w:rsidRPr="5E771E0F">
        <w:rPr>
          <w:rFonts w:ascii="Garamond" w:hAnsi="Garamond"/>
        </w:rPr>
        <w:t>energy</w:t>
      </w:r>
      <w:r w:rsidR="3DCCCBAF" w:rsidRPr="5E771E0F">
        <w:rPr>
          <w:rFonts w:ascii="Garamond" w:hAnsi="Garamond"/>
        </w:rPr>
        <w:t xml:space="preserve"> </w:t>
      </w:r>
      <w:r w:rsidR="18B67BE5" w:rsidRPr="5E771E0F">
        <w:rPr>
          <w:rFonts w:ascii="Garamond" w:hAnsi="Garamond"/>
        </w:rPr>
        <w:t>sources as the main sources of power for the power grid</w:t>
      </w:r>
      <w:r w:rsidR="00E752FB" w:rsidRPr="5E771E0F">
        <w:rPr>
          <w:rFonts w:ascii="Garamond" w:hAnsi="Garamond"/>
        </w:rPr>
        <w:t>,</w:t>
      </w:r>
      <w:r w:rsidR="18B67BE5" w:rsidRPr="5E771E0F">
        <w:rPr>
          <w:rFonts w:ascii="Garamond" w:hAnsi="Garamond"/>
        </w:rPr>
        <w:t xml:space="preserve"> and the second </w:t>
      </w:r>
      <w:r w:rsidR="008C796B" w:rsidRPr="5E771E0F">
        <w:rPr>
          <w:rFonts w:ascii="Garamond" w:hAnsi="Garamond"/>
        </w:rPr>
        <w:t>concerns</w:t>
      </w:r>
      <w:r w:rsidR="18B67BE5" w:rsidRPr="5E771E0F">
        <w:rPr>
          <w:rFonts w:ascii="Garamond" w:hAnsi="Garamond"/>
        </w:rPr>
        <w:t xml:space="preserve"> how long it will take to transition over to relying mostly on renewable energy sources</w:t>
      </w:r>
      <w:r w:rsidR="00320254" w:rsidRPr="5E771E0F">
        <w:rPr>
          <w:rFonts w:ascii="Garamond" w:hAnsi="Garamond"/>
        </w:rPr>
        <w:t xml:space="preserve">.  </w:t>
      </w:r>
      <w:r w:rsidR="35F8017E" w:rsidRPr="5E771E0F">
        <w:rPr>
          <w:rFonts w:ascii="Garamond" w:hAnsi="Garamond"/>
        </w:rPr>
        <w:t>It is integral that accurate forecast</w:t>
      </w:r>
      <w:r w:rsidR="5BC3CD62" w:rsidRPr="5E771E0F">
        <w:rPr>
          <w:rFonts w:ascii="Garamond" w:hAnsi="Garamond"/>
        </w:rPr>
        <w:t>s</w:t>
      </w:r>
      <w:r w:rsidR="35F8017E" w:rsidRPr="5E771E0F">
        <w:rPr>
          <w:rFonts w:ascii="Garamond" w:hAnsi="Garamond"/>
        </w:rPr>
        <w:t xml:space="preserve"> are available to the public so that they can be </w:t>
      </w:r>
      <w:r w:rsidR="2D9107AE" w:rsidRPr="5E771E0F">
        <w:rPr>
          <w:rFonts w:ascii="Garamond" w:hAnsi="Garamond"/>
        </w:rPr>
        <w:t>cited</w:t>
      </w:r>
      <w:r w:rsidR="35F8017E" w:rsidRPr="5E771E0F">
        <w:rPr>
          <w:rFonts w:ascii="Garamond" w:hAnsi="Garamond"/>
        </w:rPr>
        <w:t xml:space="preserve"> as reliable sources of information</w:t>
      </w:r>
      <w:r w:rsidR="00320254" w:rsidRPr="5E771E0F">
        <w:rPr>
          <w:rFonts w:ascii="Garamond" w:hAnsi="Garamond"/>
        </w:rPr>
        <w:t xml:space="preserve">.  </w:t>
      </w:r>
      <w:r w:rsidR="35F8017E" w:rsidRPr="5E771E0F">
        <w:rPr>
          <w:rFonts w:ascii="Garamond" w:hAnsi="Garamond"/>
        </w:rPr>
        <w:t>These foreca</w:t>
      </w:r>
      <w:r w:rsidR="0A9D72D8" w:rsidRPr="5E771E0F">
        <w:rPr>
          <w:rFonts w:ascii="Garamond" w:hAnsi="Garamond"/>
        </w:rPr>
        <w:t>s</w:t>
      </w:r>
      <w:r w:rsidR="4C28C831" w:rsidRPr="5E771E0F">
        <w:rPr>
          <w:rFonts w:ascii="Garamond" w:hAnsi="Garamond"/>
        </w:rPr>
        <w:t>ts</w:t>
      </w:r>
      <w:r w:rsidR="35F8017E" w:rsidRPr="5E771E0F">
        <w:rPr>
          <w:rFonts w:ascii="Garamond" w:hAnsi="Garamond"/>
        </w:rPr>
        <w:t xml:space="preserve"> </w:t>
      </w:r>
      <w:r w:rsidR="563341DD" w:rsidRPr="5E771E0F">
        <w:rPr>
          <w:rFonts w:ascii="Garamond" w:hAnsi="Garamond"/>
        </w:rPr>
        <w:t>need</w:t>
      </w:r>
      <w:r w:rsidR="35F8017E" w:rsidRPr="5E771E0F">
        <w:rPr>
          <w:rFonts w:ascii="Garamond" w:hAnsi="Garamond"/>
        </w:rPr>
        <w:t xml:space="preserve"> to be updated after significant events to ensure that up</w:t>
      </w:r>
      <w:r w:rsidR="431F9CE5" w:rsidRPr="5E771E0F">
        <w:rPr>
          <w:rFonts w:ascii="Garamond" w:hAnsi="Garamond"/>
        </w:rPr>
        <w:t>-to-</w:t>
      </w:r>
      <w:r w:rsidR="35F8017E" w:rsidRPr="5E771E0F">
        <w:rPr>
          <w:rFonts w:ascii="Garamond" w:hAnsi="Garamond"/>
        </w:rPr>
        <w:t>date and acc</w:t>
      </w:r>
      <w:r w:rsidR="701FCA41" w:rsidRPr="5E771E0F">
        <w:rPr>
          <w:rFonts w:ascii="Garamond" w:hAnsi="Garamond"/>
        </w:rPr>
        <w:t>urate information on such an important issue is available to the public</w:t>
      </w:r>
      <w:r w:rsidR="00320254" w:rsidRPr="5E771E0F">
        <w:rPr>
          <w:rFonts w:ascii="Garamond" w:hAnsi="Garamond"/>
        </w:rPr>
        <w:t xml:space="preserve">.  </w:t>
      </w:r>
      <w:r w:rsidR="3ED9C89E" w:rsidRPr="5E771E0F">
        <w:rPr>
          <w:rFonts w:ascii="Garamond" w:hAnsi="Garamond"/>
        </w:rPr>
        <w:t xml:space="preserve">It is also important that </w:t>
      </w:r>
      <w:del w:id="13" w:author="Jacquie Cheun" w:date="2024-01-16T17:43:00Z">
        <w:r w:rsidR="3ED9C89E" w:rsidRPr="5E771E0F" w:rsidDel="00995714">
          <w:rPr>
            <w:rFonts w:ascii="Garamond" w:hAnsi="Garamond"/>
          </w:rPr>
          <w:delText>policy makers</w:delText>
        </w:r>
      </w:del>
      <w:proofErr w:type="spellStart"/>
      <w:ins w:id="14" w:author="Jacquie Cheun" w:date="2024-01-16T17:43:00Z">
        <w:r w:rsidR="00995714">
          <w:rPr>
            <w:rFonts w:ascii="Garamond" w:hAnsi="Garamond"/>
          </w:rPr>
          <w:t>polic</w:t>
        </w:r>
        <w:proofErr w:type="spellEnd"/>
        <w:r w:rsidR="00995714">
          <w:rPr>
            <w:rFonts w:ascii="Garamond" w:hAnsi="Garamond"/>
          </w:rPr>
          <w:t xml:space="preserve"> </w:t>
        </w:r>
        <w:proofErr w:type="spellStart"/>
        <w:r w:rsidR="00995714">
          <w:rPr>
            <w:rFonts w:ascii="Garamond" w:hAnsi="Garamond"/>
          </w:rPr>
          <w:t>ymakers</w:t>
        </w:r>
      </w:ins>
      <w:proofErr w:type="spellEnd"/>
      <w:r w:rsidR="3ED9C89E" w:rsidRPr="5E771E0F">
        <w:rPr>
          <w:rFonts w:ascii="Garamond" w:hAnsi="Garamond"/>
        </w:rPr>
        <w:t xml:space="preserve"> have reliable forecasts available to them as legisla</w:t>
      </w:r>
      <w:r w:rsidR="00812483" w:rsidRPr="5E771E0F">
        <w:rPr>
          <w:rFonts w:ascii="Garamond" w:hAnsi="Garamond"/>
        </w:rPr>
        <w:t>tion</w:t>
      </w:r>
      <w:r w:rsidR="3ED9C89E" w:rsidRPr="5E771E0F">
        <w:rPr>
          <w:rFonts w:ascii="Garamond" w:hAnsi="Garamond"/>
        </w:rPr>
        <w:t xml:space="preserve"> is drafted </w:t>
      </w:r>
      <w:proofErr w:type="gramStart"/>
      <w:r w:rsidR="00A1644B" w:rsidRPr="5E771E0F">
        <w:rPr>
          <w:rFonts w:ascii="Garamond" w:hAnsi="Garamond"/>
        </w:rPr>
        <w:t>on the subject</w:t>
      </w:r>
      <w:r w:rsidR="00DE3179" w:rsidRPr="5E771E0F">
        <w:rPr>
          <w:rFonts w:ascii="Garamond" w:hAnsi="Garamond"/>
        </w:rPr>
        <w:t xml:space="preserve"> of</w:t>
      </w:r>
      <w:r w:rsidR="3ED9C89E" w:rsidRPr="5E771E0F">
        <w:rPr>
          <w:rFonts w:ascii="Garamond" w:hAnsi="Garamond"/>
        </w:rPr>
        <w:t xml:space="preserve"> sustainable</w:t>
      </w:r>
      <w:proofErr w:type="gramEnd"/>
      <w:r w:rsidR="3ED9C89E" w:rsidRPr="5E771E0F">
        <w:rPr>
          <w:rFonts w:ascii="Garamond" w:hAnsi="Garamond"/>
        </w:rPr>
        <w:t xml:space="preserve"> energy</w:t>
      </w:r>
      <w:r w:rsidR="00320254" w:rsidRPr="5E771E0F">
        <w:rPr>
          <w:rFonts w:ascii="Garamond" w:hAnsi="Garamond"/>
        </w:rPr>
        <w:t xml:space="preserve">.  </w:t>
      </w:r>
      <w:r w:rsidR="3A1EE860" w:rsidRPr="5E771E0F">
        <w:rPr>
          <w:rFonts w:ascii="Garamond" w:hAnsi="Garamond"/>
        </w:rPr>
        <w:t>For these reasons</w:t>
      </w:r>
      <w:ins w:id="15" w:author="Jacquie Cheun" w:date="2024-01-16T17:43:00Z">
        <w:r w:rsidR="00995714">
          <w:rPr>
            <w:rFonts w:ascii="Garamond" w:hAnsi="Garamond"/>
          </w:rPr>
          <w:t>,</w:t>
        </w:r>
      </w:ins>
      <w:r w:rsidR="3A1EE860" w:rsidRPr="5E771E0F">
        <w:rPr>
          <w:rFonts w:ascii="Garamond" w:hAnsi="Garamond"/>
        </w:rPr>
        <w:t xml:space="preserve"> the </w:t>
      </w:r>
      <w:r w:rsidR="58D3D912" w:rsidRPr="5E771E0F">
        <w:rPr>
          <w:rFonts w:ascii="Garamond" w:hAnsi="Garamond"/>
        </w:rPr>
        <w:t>researchers</w:t>
      </w:r>
      <w:r w:rsidR="3A1EE860" w:rsidRPr="5E771E0F">
        <w:rPr>
          <w:rFonts w:ascii="Garamond" w:hAnsi="Garamond"/>
        </w:rPr>
        <w:t xml:space="preserve"> </w:t>
      </w:r>
      <w:r w:rsidR="72A57E90" w:rsidRPr="5E771E0F">
        <w:rPr>
          <w:rFonts w:ascii="Garamond" w:hAnsi="Garamond"/>
        </w:rPr>
        <w:t>involved</w:t>
      </w:r>
      <w:r w:rsidR="3A1EE860" w:rsidRPr="5E771E0F">
        <w:rPr>
          <w:rFonts w:ascii="Garamond" w:hAnsi="Garamond"/>
        </w:rPr>
        <w:t xml:space="preserve"> in th</w:t>
      </w:r>
      <w:r w:rsidR="00D91620" w:rsidRPr="5E771E0F">
        <w:rPr>
          <w:rFonts w:ascii="Garamond" w:hAnsi="Garamond"/>
        </w:rPr>
        <w:t>is</w:t>
      </w:r>
      <w:r w:rsidR="3A1EE860" w:rsidRPr="5E771E0F">
        <w:rPr>
          <w:rFonts w:ascii="Garamond" w:hAnsi="Garamond"/>
        </w:rPr>
        <w:t xml:space="preserve"> </w:t>
      </w:r>
      <w:r w:rsidR="7D40BB41" w:rsidRPr="5E771E0F">
        <w:rPr>
          <w:rFonts w:ascii="Garamond" w:hAnsi="Garamond"/>
        </w:rPr>
        <w:t>study</w:t>
      </w:r>
      <w:r w:rsidR="3A1EE860" w:rsidRPr="5E771E0F">
        <w:rPr>
          <w:rFonts w:ascii="Garamond" w:hAnsi="Garamond"/>
        </w:rPr>
        <w:t xml:space="preserve"> believe that the need for updated </w:t>
      </w:r>
      <w:r w:rsidR="77AF6E52" w:rsidRPr="5E771E0F">
        <w:rPr>
          <w:rFonts w:ascii="Garamond" w:hAnsi="Garamond"/>
        </w:rPr>
        <w:t>forecasts</w:t>
      </w:r>
      <w:r w:rsidR="3A1EE860" w:rsidRPr="5E771E0F">
        <w:rPr>
          <w:rFonts w:ascii="Garamond" w:hAnsi="Garamond"/>
        </w:rPr>
        <w:t xml:space="preserve"> is ever present when dealing with an issue </w:t>
      </w:r>
      <w:r w:rsidR="002932E6" w:rsidRPr="5E771E0F">
        <w:rPr>
          <w:rFonts w:ascii="Garamond" w:hAnsi="Garamond"/>
        </w:rPr>
        <w:t xml:space="preserve">as </w:t>
      </w:r>
      <w:r w:rsidR="550BF17E" w:rsidRPr="5E771E0F">
        <w:rPr>
          <w:rFonts w:ascii="Garamond" w:hAnsi="Garamond"/>
        </w:rPr>
        <w:t>important</w:t>
      </w:r>
      <w:r w:rsidR="3A1EE860" w:rsidRPr="5E771E0F">
        <w:rPr>
          <w:rFonts w:ascii="Garamond" w:hAnsi="Garamond"/>
        </w:rPr>
        <w:t xml:space="preserve"> as </w:t>
      </w:r>
      <w:r w:rsidR="31B9DB77" w:rsidRPr="5E771E0F">
        <w:rPr>
          <w:rFonts w:ascii="Garamond" w:hAnsi="Garamond"/>
        </w:rPr>
        <w:t>sustainable</w:t>
      </w:r>
      <w:r w:rsidR="3A1EE860" w:rsidRPr="5E771E0F">
        <w:rPr>
          <w:rFonts w:ascii="Garamond" w:hAnsi="Garamond"/>
        </w:rPr>
        <w:t xml:space="preserve"> energy and </w:t>
      </w:r>
      <w:del w:id="16" w:author="Jacquie Cheun" w:date="2024-01-16T17:43:00Z">
        <w:r w:rsidR="00C40CCA" w:rsidRPr="5E771E0F" w:rsidDel="00995714">
          <w:rPr>
            <w:rFonts w:ascii="Garamond" w:hAnsi="Garamond"/>
          </w:rPr>
          <w:delText xml:space="preserve">the </w:delText>
        </w:r>
        <w:r w:rsidR="3A1EE860" w:rsidRPr="5E771E0F" w:rsidDel="00995714">
          <w:rPr>
            <w:rFonts w:ascii="Garamond" w:hAnsi="Garamond"/>
          </w:rPr>
          <w:delText>comba</w:delText>
        </w:r>
        <w:r w:rsidR="00AE75BA" w:rsidRPr="5E771E0F" w:rsidDel="00995714">
          <w:rPr>
            <w:rFonts w:ascii="Garamond" w:hAnsi="Garamond"/>
          </w:rPr>
          <w:delText>t</w:delText>
        </w:r>
        <w:r w:rsidR="3A1EE860" w:rsidRPr="5E771E0F" w:rsidDel="00995714">
          <w:rPr>
            <w:rFonts w:ascii="Garamond" w:hAnsi="Garamond"/>
          </w:rPr>
          <w:delText xml:space="preserve">ting </w:delText>
        </w:r>
        <w:r w:rsidR="00C40CCA" w:rsidRPr="5E771E0F" w:rsidDel="00995714">
          <w:rPr>
            <w:rFonts w:ascii="Garamond" w:hAnsi="Garamond"/>
          </w:rPr>
          <w:delText xml:space="preserve">of </w:delText>
        </w:r>
      </w:del>
      <w:ins w:id="17" w:author="Jacquie Cheun" w:date="2024-01-16T17:43:00Z">
        <w:r w:rsidR="00995714">
          <w:rPr>
            <w:rFonts w:ascii="Garamond" w:hAnsi="Garamond"/>
          </w:rPr>
          <w:t xml:space="preserve">combatting </w:t>
        </w:r>
      </w:ins>
      <w:r w:rsidR="3A1EE860" w:rsidRPr="5E771E0F">
        <w:rPr>
          <w:rFonts w:ascii="Garamond" w:hAnsi="Garamond"/>
        </w:rPr>
        <w:t>the negative effects of climate cha</w:t>
      </w:r>
      <w:r w:rsidR="4E9B4E39" w:rsidRPr="5E771E0F">
        <w:rPr>
          <w:rFonts w:ascii="Garamond" w:hAnsi="Garamond"/>
        </w:rPr>
        <w:t>nge.</w:t>
      </w:r>
    </w:p>
    <w:p w14:paraId="26EB1BFE" w14:textId="46DFCE92" w:rsidR="471B6634" w:rsidRPr="00CE5E63" w:rsidRDefault="471B6634" w:rsidP="0028A3F5">
      <w:pPr>
        <w:rPr>
          <w:rFonts w:ascii="Garamond" w:hAnsi="Garamond"/>
        </w:rPr>
      </w:pPr>
      <w:r w:rsidRPr="4F0F0E14">
        <w:rPr>
          <w:rFonts w:ascii="Garamond" w:hAnsi="Garamond"/>
        </w:rPr>
        <w:t>Much research has been done in the past across many aspects of renewable energy</w:t>
      </w:r>
      <w:r w:rsidR="74AA5EBF" w:rsidRPr="4F0F0E14">
        <w:rPr>
          <w:rFonts w:ascii="Garamond" w:hAnsi="Garamond"/>
        </w:rPr>
        <w:t>, specifically wind power,</w:t>
      </w:r>
      <w:r w:rsidRPr="4F0F0E14">
        <w:rPr>
          <w:rFonts w:ascii="Garamond" w:hAnsi="Garamond"/>
        </w:rPr>
        <w:t xml:space="preserve"> and many researchers have dedicated their careers to the pursuit of such an important goal</w:t>
      </w:r>
      <w:r w:rsidR="00320254" w:rsidRPr="4F0F0E14">
        <w:rPr>
          <w:rFonts w:ascii="Garamond" w:hAnsi="Garamond"/>
        </w:rPr>
        <w:t xml:space="preserve">.  </w:t>
      </w:r>
      <w:del w:id="18" w:author="Jacquie Cheun" w:date="2024-01-16T17:44:00Z">
        <w:r w:rsidRPr="4F0F0E14" w:rsidDel="00995714">
          <w:rPr>
            <w:rFonts w:ascii="Garamond" w:hAnsi="Garamond"/>
          </w:rPr>
          <w:delText>In particular, many</w:delText>
        </w:r>
      </w:del>
      <w:ins w:id="19" w:author="Jacquie Cheun" w:date="2024-01-16T17:44:00Z">
        <w:r w:rsidR="00995714">
          <w:rPr>
            <w:rFonts w:ascii="Garamond" w:hAnsi="Garamond"/>
          </w:rPr>
          <w:t xml:space="preserve"> </w:t>
        </w:r>
        <w:r w:rsidR="00995714" w:rsidRPr="4F0F0E14">
          <w:rPr>
            <w:rFonts w:ascii="Garamond" w:hAnsi="Garamond"/>
          </w:rPr>
          <w:t>Many</w:t>
        </w:r>
      </w:ins>
      <w:r w:rsidRPr="4F0F0E14">
        <w:rPr>
          <w:rFonts w:ascii="Garamond" w:hAnsi="Garamond"/>
        </w:rPr>
        <w:t xml:space="preserve"> </w:t>
      </w:r>
      <w:r w:rsidR="00917759" w:rsidRPr="4F0F0E14">
        <w:rPr>
          <w:rFonts w:ascii="Garamond" w:hAnsi="Garamond"/>
        </w:rPr>
        <w:t>excellent</w:t>
      </w:r>
      <w:r w:rsidRPr="4F0F0E14">
        <w:rPr>
          <w:rFonts w:ascii="Garamond" w:hAnsi="Garamond"/>
        </w:rPr>
        <w:t xml:space="preserve"> academic journal</w:t>
      </w:r>
      <w:r w:rsidR="00917759" w:rsidRPr="4F0F0E14">
        <w:rPr>
          <w:rFonts w:ascii="Garamond" w:hAnsi="Garamond"/>
        </w:rPr>
        <w:t xml:space="preserve"> articles</w:t>
      </w:r>
      <w:r w:rsidRPr="4F0F0E14">
        <w:rPr>
          <w:rFonts w:ascii="Garamond" w:hAnsi="Garamond"/>
        </w:rPr>
        <w:t xml:space="preserve"> have been published </w:t>
      </w:r>
      <w:r w:rsidR="4C9D687A" w:rsidRPr="4F0F0E14">
        <w:rPr>
          <w:rFonts w:ascii="Garamond" w:hAnsi="Garamond"/>
        </w:rPr>
        <w:t>to</w:t>
      </w:r>
      <w:r w:rsidRPr="4F0F0E14">
        <w:rPr>
          <w:rFonts w:ascii="Garamond" w:hAnsi="Garamond"/>
        </w:rPr>
        <w:t xml:space="preserve"> forecast the cost, timeframe, and viability of the switch from traditional fossil fuels to renewable energy.  Due to the size of Texas, </w:t>
      </w:r>
      <w:r w:rsidR="00962D74" w:rsidRPr="4F0F0E14">
        <w:rPr>
          <w:rFonts w:ascii="Garamond" w:hAnsi="Garamond"/>
        </w:rPr>
        <w:t>its</w:t>
      </w:r>
      <w:r w:rsidRPr="4F0F0E14">
        <w:rPr>
          <w:rFonts w:ascii="Garamond" w:hAnsi="Garamond"/>
        </w:rPr>
        <w:t xml:space="preserve"> population, the place it holds in the United States</w:t>
      </w:r>
      <w:r w:rsidR="000F6EC0" w:rsidRPr="4F0F0E14">
        <w:rPr>
          <w:rFonts w:ascii="Garamond" w:hAnsi="Garamond"/>
        </w:rPr>
        <w:t>,</w:t>
      </w:r>
      <w:r w:rsidRPr="4F0F0E14">
        <w:rPr>
          <w:rFonts w:ascii="Garamond" w:hAnsi="Garamond"/>
        </w:rPr>
        <w:t xml:space="preserve"> and the availability of data, the Electric Reliability Council of Texas (ERCOT) and the Texas power grid are often the subject of these journal</w:t>
      </w:r>
      <w:r w:rsidR="00A478DA" w:rsidRPr="4F0F0E14">
        <w:rPr>
          <w:rFonts w:ascii="Garamond" w:hAnsi="Garamond"/>
        </w:rPr>
        <w:t xml:space="preserve"> article</w:t>
      </w:r>
      <w:r w:rsidRPr="4F0F0E14">
        <w:rPr>
          <w:rFonts w:ascii="Garamond" w:hAnsi="Garamond"/>
        </w:rPr>
        <w:t xml:space="preserve">s.  However, as the environment that humans inhabit continuously moves in the direction of extreme climate disasters, the researchers involved in this study believe that a reexamination is necessary to </w:t>
      </w:r>
      <w:r w:rsidR="00484F98" w:rsidRPr="4F0F0E14">
        <w:rPr>
          <w:rFonts w:ascii="Garamond" w:hAnsi="Garamond"/>
        </w:rPr>
        <w:t>account for</w:t>
      </w:r>
      <w:r w:rsidRPr="4F0F0E14">
        <w:rPr>
          <w:rFonts w:ascii="Garamond" w:hAnsi="Garamond"/>
        </w:rPr>
        <w:t xml:space="preserve"> recent events. </w:t>
      </w:r>
    </w:p>
    <w:p w14:paraId="10634072" w14:textId="66A4CA65" w:rsidR="471B6634" w:rsidRPr="00CE5E63" w:rsidRDefault="471B6634" w:rsidP="0028A3F5">
      <w:pPr>
        <w:rPr>
          <w:rFonts w:ascii="Garamond" w:hAnsi="Garamond"/>
        </w:rPr>
      </w:pPr>
      <w:r w:rsidRPr="00CE5E63">
        <w:rPr>
          <w:rFonts w:ascii="Garamond" w:hAnsi="Garamond"/>
        </w:rPr>
        <w:t xml:space="preserve">The </w:t>
      </w:r>
      <w:proofErr w:type="gramStart"/>
      <w:r w:rsidRPr="00CE5E63">
        <w:rPr>
          <w:rFonts w:ascii="Garamond" w:hAnsi="Garamond"/>
        </w:rPr>
        <w:t>aforementioned climate</w:t>
      </w:r>
      <w:proofErr w:type="gramEnd"/>
      <w:r w:rsidRPr="00CE5E63">
        <w:rPr>
          <w:rFonts w:ascii="Garamond" w:hAnsi="Garamond"/>
        </w:rPr>
        <w:t xml:space="preserve"> disasters each have posed different challenges</w:t>
      </w:r>
      <w:r w:rsidR="00484F98" w:rsidRPr="00CE5E63">
        <w:rPr>
          <w:rFonts w:ascii="Garamond" w:hAnsi="Garamond"/>
        </w:rPr>
        <w:t xml:space="preserve">.  </w:t>
      </w:r>
      <w:proofErr w:type="gramStart"/>
      <w:r w:rsidRPr="00CE5E63">
        <w:rPr>
          <w:rFonts w:ascii="Garamond" w:hAnsi="Garamond"/>
        </w:rPr>
        <w:t>In particular, winter</w:t>
      </w:r>
      <w:proofErr w:type="gramEnd"/>
      <w:r w:rsidRPr="00CE5E63">
        <w:rPr>
          <w:rFonts w:ascii="Garamond" w:hAnsi="Garamond"/>
        </w:rPr>
        <w:t xml:space="preserve"> storm Uri caused considerable strain on the Texas power grid</w:t>
      </w:r>
      <w:r w:rsidR="00484F98" w:rsidRPr="00CE5E63">
        <w:rPr>
          <w:rFonts w:ascii="Garamond" w:hAnsi="Garamond"/>
        </w:rPr>
        <w:t xml:space="preserve">.  </w:t>
      </w:r>
      <w:r w:rsidRPr="00CE5E63">
        <w:rPr>
          <w:rFonts w:ascii="Garamond" w:hAnsi="Garamond"/>
        </w:rPr>
        <w:t xml:space="preserve">ERCOT drew significant criticism from citizens of the state of Texas for the lack of reliability of the power grid, leaving many without power for a significant </w:t>
      </w:r>
      <w:del w:id="20" w:author="Jacquie Cheun" w:date="2024-01-16T17:44:00Z">
        <w:r w:rsidRPr="00CE5E63" w:rsidDel="00995714">
          <w:rPr>
            <w:rFonts w:ascii="Garamond" w:hAnsi="Garamond"/>
          </w:rPr>
          <w:delText>period of time</w:delText>
        </w:r>
      </w:del>
      <w:ins w:id="21" w:author="Jacquie Cheun" w:date="2024-01-16T17:44:00Z">
        <w:r w:rsidR="00995714">
          <w:rPr>
            <w:rFonts w:ascii="Garamond" w:hAnsi="Garamond"/>
          </w:rPr>
          <w:t xml:space="preserve"> </w:t>
        </w:r>
        <w:r w:rsidR="00995714" w:rsidRPr="00CE5E63">
          <w:rPr>
            <w:rFonts w:ascii="Garamond" w:hAnsi="Garamond"/>
          </w:rPr>
          <w:t>period</w:t>
        </w:r>
      </w:ins>
      <w:r w:rsidRPr="00CE5E63">
        <w:rPr>
          <w:rFonts w:ascii="Garamond" w:hAnsi="Garamond"/>
        </w:rPr>
        <w:t xml:space="preserve"> and rolling blackouts taking effect</w:t>
      </w:r>
      <w:r w:rsidR="00484F98" w:rsidRPr="00CE5E63">
        <w:rPr>
          <w:rFonts w:ascii="Garamond" w:hAnsi="Garamond"/>
        </w:rPr>
        <w:t xml:space="preserve">.  </w:t>
      </w:r>
      <w:r w:rsidRPr="00CE5E63">
        <w:rPr>
          <w:rFonts w:ascii="Garamond" w:hAnsi="Garamond"/>
        </w:rPr>
        <w:t>The researchers involved in this study believe that winter storm Uri, and the events that followed it, demand a reexamination of the forecasting studies already done.</w:t>
      </w:r>
    </w:p>
    <w:p w14:paraId="21BD582F" w14:textId="1EFB0B7F" w:rsidR="471B6634" w:rsidRPr="00CE5E63" w:rsidRDefault="471B6634" w:rsidP="0028A3F5">
      <w:pPr>
        <w:rPr>
          <w:rFonts w:ascii="Garamond" w:hAnsi="Garamond"/>
        </w:rPr>
      </w:pPr>
      <w:r w:rsidRPr="00CE5E63">
        <w:rPr>
          <w:rFonts w:ascii="Garamond" w:hAnsi="Garamond"/>
        </w:rPr>
        <w:t xml:space="preserve">   In addition to environmental factors, advancements in the field of computer science and statistics have seen machine learning and neural networks become increasingly popular</w:t>
      </w:r>
      <w:r w:rsidR="00320254" w:rsidRPr="00CE5E63">
        <w:rPr>
          <w:rFonts w:ascii="Garamond" w:hAnsi="Garamond"/>
        </w:rPr>
        <w:t xml:space="preserve">.  </w:t>
      </w:r>
      <w:r w:rsidRPr="00CE5E63">
        <w:rPr>
          <w:rFonts w:ascii="Garamond" w:hAnsi="Garamond"/>
        </w:rPr>
        <w:t>The researchers believe that new methods may be conducive to finding updated results and moving the discussion on green energy forward.</w:t>
      </w:r>
    </w:p>
    <w:p w14:paraId="6C38B6F6" w14:textId="1DD8846E" w:rsidR="471B6634" w:rsidRPr="00CE5E63" w:rsidRDefault="471B6634" w:rsidP="0028A3F5">
      <w:pPr>
        <w:rPr>
          <w:rFonts w:ascii="Garamond" w:hAnsi="Garamond"/>
        </w:rPr>
      </w:pPr>
      <w:r w:rsidRPr="00CE5E63">
        <w:rPr>
          <w:rFonts w:ascii="Garamond" w:hAnsi="Garamond"/>
        </w:rPr>
        <w:t>This paper aims to forecast the adoption of sustainable energy in the state of Texas and how Winter Storm Uri may have affected the prior trends</w:t>
      </w:r>
      <w:r w:rsidR="00320254" w:rsidRPr="00CE5E63">
        <w:rPr>
          <w:rFonts w:ascii="Garamond" w:hAnsi="Garamond"/>
        </w:rPr>
        <w:t xml:space="preserve">.  </w:t>
      </w:r>
      <w:r w:rsidR="63CEF306" w:rsidRPr="00CE5E63">
        <w:rPr>
          <w:rFonts w:ascii="Garamond" w:hAnsi="Garamond"/>
        </w:rPr>
        <w:t xml:space="preserve">In addition to </w:t>
      </w:r>
      <w:r w:rsidR="6A829401" w:rsidRPr="00CE5E63">
        <w:rPr>
          <w:rFonts w:ascii="Garamond" w:hAnsi="Garamond"/>
        </w:rPr>
        <w:t>forecasting</w:t>
      </w:r>
      <w:r w:rsidR="63CEF306" w:rsidRPr="00CE5E63">
        <w:rPr>
          <w:rFonts w:ascii="Garamond" w:hAnsi="Garamond"/>
        </w:rPr>
        <w:t xml:space="preserve"> the adoption of </w:t>
      </w:r>
      <w:r w:rsidR="53C34C78" w:rsidRPr="00CE5E63">
        <w:rPr>
          <w:rFonts w:ascii="Garamond" w:hAnsi="Garamond"/>
        </w:rPr>
        <w:t>sustainable</w:t>
      </w:r>
      <w:r w:rsidR="63CEF306" w:rsidRPr="00CE5E63">
        <w:rPr>
          <w:rFonts w:ascii="Garamond" w:hAnsi="Garamond"/>
        </w:rPr>
        <w:t xml:space="preserve"> energy, the researchers will compare the current </w:t>
      </w:r>
      <w:r w:rsidR="297935FF" w:rsidRPr="00CE5E63">
        <w:rPr>
          <w:rFonts w:ascii="Garamond" w:hAnsi="Garamond"/>
        </w:rPr>
        <w:t>forecasting</w:t>
      </w:r>
      <w:r w:rsidR="63CEF306" w:rsidRPr="00CE5E63">
        <w:rPr>
          <w:rFonts w:ascii="Garamond" w:hAnsi="Garamond"/>
        </w:rPr>
        <w:t xml:space="preserve"> </w:t>
      </w:r>
      <w:r w:rsidR="63CEF306" w:rsidRPr="00CE5E63">
        <w:rPr>
          <w:rFonts w:ascii="Garamond" w:hAnsi="Garamond"/>
        </w:rPr>
        <w:lastRenderedPageBreak/>
        <w:t>calculated in this paper to those done in pr</w:t>
      </w:r>
      <w:r w:rsidR="0513443C" w:rsidRPr="00CE5E63">
        <w:rPr>
          <w:rFonts w:ascii="Garamond" w:hAnsi="Garamond"/>
        </w:rPr>
        <w:t xml:space="preserve">ior </w:t>
      </w:r>
      <w:r w:rsidR="63CEF306" w:rsidRPr="00CE5E63">
        <w:rPr>
          <w:rFonts w:ascii="Garamond" w:hAnsi="Garamond"/>
        </w:rPr>
        <w:t xml:space="preserve">studies to see how the </w:t>
      </w:r>
      <w:r w:rsidR="43DBB9C7" w:rsidRPr="00CE5E63">
        <w:rPr>
          <w:rFonts w:ascii="Garamond" w:hAnsi="Garamond"/>
        </w:rPr>
        <w:t>forecasts</w:t>
      </w:r>
      <w:r w:rsidR="63CEF306" w:rsidRPr="00CE5E63">
        <w:rPr>
          <w:rFonts w:ascii="Garamond" w:hAnsi="Garamond"/>
        </w:rPr>
        <w:t xml:space="preserve"> hav</w:t>
      </w:r>
      <w:r w:rsidR="121F8F0F" w:rsidRPr="00CE5E63">
        <w:rPr>
          <w:rFonts w:ascii="Garamond" w:hAnsi="Garamond"/>
        </w:rPr>
        <w:t>e developed</w:t>
      </w:r>
      <w:r w:rsidR="3C3C108E" w:rsidRPr="00CE5E63">
        <w:rPr>
          <w:rFonts w:ascii="Garamond" w:hAnsi="Garamond"/>
        </w:rPr>
        <w:t xml:space="preserve"> and </w:t>
      </w:r>
      <w:r w:rsidR="7CCE501B" w:rsidRPr="00CE5E63">
        <w:rPr>
          <w:rFonts w:ascii="Garamond" w:hAnsi="Garamond"/>
        </w:rPr>
        <w:t>evaluate</w:t>
      </w:r>
      <w:r w:rsidR="3C3C108E" w:rsidRPr="00CE5E63">
        <w:rPr>
          <w:rFonts w:ascii="Garamond" w:hAnsi="Garamond"/>
        </w:rPr>
        <w:t xml:space="preserve"> how Winter Storm Uri and the following events have </w:t>
      </w:r>
      <w:r w:rsidR="2C6E3DB2" w:rsidRPr="00CE5E63">
        <w:rPr>
          <w:rFonts w:ascii="Garamond" w:hAnsi="Garamond"/>
        </w:rPr>
        <w:t>affected the prior calculations</w:t>
      </w:r>
      <w:r w:rsidR="121F8F0F" w:rsidRPr="00CE5E63">
        <w:rPr>
          <w:rFonts w:ascii="Garamond" w:hAnsi="Garamond"/>
        </w:rPr>
        <w:t xml:space="preserve">. </w:t>
      </w:r>
    </w:p>
    <w:p w14:paraId="59D9E01A" w14:textId="196B2D38" w:rsidR="3E3A252C" w:rsidDel="00995714" w:rsidRDefault="3E3A252C" w:rsidP="4C8EA444">
      <w:pPr>
        <w:pStyle w:val="heading20"/>
        <w:rPr>
          <w:del w:id="22" w:author="Jacquie Cheun" w:date="2024-01-16T17:44:00Z"/>
          <w:rFonts w:ascii="Garamond" w:hAnsi="Garamond"/>
        </w:rPr>
      </w:pPr>
      <w:del w:id="23" w:author="Jacquie Cheun" w:date="2024-01-16T17:44:00Z">
        <w:r w:rsidRPr="4F0F0E14" w:rsidDel="00995714">
          <w:rPr>
            <w:rFonts w:ascii="Garamond" w:hAnsi="Garamond"/>
          </w:rPr>
          <w:delText xml:space="preserve">Start of Literature review. </w:delText>
        </w:r>
      </w:del>
    </w:p>
    <w:p w14:paraId="24E1319B" w14:textId="786A0FB3" w:rsidR="1D42A8E7" w:rsidRPr="00995714" w:rsidRDefault="1D42A8E7" w:rsidP="00995714">
      <w:pPr>
        <w:pStyle w:val="heading20"/>
        <w:rPr>
          <w:rFonts w:ascii="Garamond" w:hAnsi="Garamond"/>
          <w:sz w:val="24"/>
          <w:szCs w:val="24"/>
          <w:rPrChange w:id="24" w:author="Jacquie Cheun" w:date="2024-01-16T17:46:00Z">
            <w:rPr>
              <w:rFonts w:ascii="Garamond" w:hAnsi="Garamond"/>
            </w:rPr>
          </w:rPrChange>
        </w:rPr>
        <w:pPrChange w:id="25" w:author="Jacquie Cheun" w:date="2024-01-16T17:44:00Z">
          <w:pPr>
            <w:pStyle w:val="heading20"/>
            <w:numPr>
              <w:numId w:val="12"/>
            </w:numPr>
            <w:ind w:left="560" w:hanging="560"/>
          </w:pPr>
        </w:pPrChange>
      </w:pPr>
      <w:r w:rsidRPr="00995714">
        <w:rPr>
          <w:rFonts w:ascii="Garamond" w:hAnsi="Garamond"/>
          <w:sz w:val="24"/>
          <w:szCs w:val="24"/>
          <w:rPrChange w:id="26" w:author="Jacquie Cheun" w:date="2024-01-16T17:46:00Z">
            <w:rPr>
              <w:rFonts w:ascii="Garamond" w:hAnsi="Garamond"/>
            </w:rPr>
          </w:rPrChange>
        </w:rPr>
        <w:t>2</w:t>
      </w:r>
      <w:r w:rsidR="381BDBF5" w:rsidRPr="00995714">
        <w:rPr>
          <w:rFonts w:ascii="Garamond" w:hAnsi="Garamond"/>
          <w:sz w:val="24"/>
          <w:szCs w:val="24"/>
          <w:rPrChange w:id="27" w:author="Jacquie Cheun" w:date="2024-01-16T17:46:00Z">
            <w:rPr>
              <w:rFonts w:ascii="Garamond" w:hAnsi="Garamond"/>
            </w:rPr>
          </w:rPrChange>
        </w:rPr>
        <w:t xml:space="preserve">   </w:t>
      </w:r>
      <w:r w:rsidR="40950391" w:rsidRPr="00995714">
        <w:rPr>
          <w:rFonts w:ascii="Garamond" w:hAnsi="Garamond"/>
          <w:sz w:val="24"/>
          <w:szCs w:val="24"/>
          <w:rPrChange w:id="28" w:author="Jacquie Cheun" w:date="2024-01-16T17:46:00Z">
            <w:rPr>
              <w:rFonts w:ascii="Garamond" w:hAnsi="Garamond"/>
            </w:rPr>
          </w:rPrChange>
        </w:rPr>
        <w:t>Literature Review</w:t>
      </w:r>
      <w:r w:rsidR="345B418A" w:rsidRPr="00995714">
        <w:rPr>
          <w:rFonts w:ascii="Garamond" w:hAnsi="Garamond"/>
          <w:sz w:val="24"/>
          <w:szCs w:val="24"/>
          <w:rPrChange w:id="29" w:author="Jacquie Cheun" w:date="2024-01-16T17:46:00Z">
            <w:rPr>
              <w:rFonts w:ascii="Garamond" w:hAnsi="Garamond"/>
            </w:rPr>
          </w:rPrChange>
        </w:rPr>
        <w:t xml:space="preserve"> </w:t>
      </w:r>
    </w:p>
    <w:p w14:paraId="1874787A" w14:textId="5AE7204C" w:rsidR="737E4849" w:rsidRPr="00CE5E63" w:rsidRDefault="737E4849" w:rsidP="0BFDE0AA">
      <w:pPr>
        <w:ind w:firstLine="709"/>
        <w:rPr>
          <w:rFonts w:ascii="Garamond" w:hAnsi="Garamond"/>
        </w:rPr>
      </w:pPr>
      <w:r w:rsidRPr="00CE5E63">
        <w:rPr>
          <w:rFonts w:ascii="Garamond" w:hAnsi="Garamond"/>
        </w:rPr>
        <w:t>The transition from fossil fuels to clean and renewable energy sources has emerged as a promising solution to mitigate climate change's detrimental consequences</w:t>
      </w:r>
      <w:r w:rsidR="00B27B39" w:rsidRPr="00CE5E63">
        <w:rPr>
          <w:rFonts w:ascii="Garamond" w:hAnsi="Garamond"/>
        </w:rPr>
        <w:t xml:space="preserve">.  </w:t>
      </w:r>
      <w:r w:rsidRPr="00CE5E63">
        <w:rPr>
          <w:rFonts w:ascii="Garamond" w:hAnsi="Garamond"/>
        </w:rPr>
        <w:t>As the effects of climate change become increasingly apparent, the imperative of Texas to shift away from traditional energy sources towards sustainable alternatives grows ever more pressing</w:t>
      </w:r>
      <w:r w:rsidR="00B27B39" w:rsidRPr="00CE5E63">
        <w:rPr>
          <w:rFonts w:ascii="Garamond" w:hAnsi="Garamond"/>
        </w:rPr>
        <w:t xml:space="preserve">.  </w:t>
      </w:r>
      <w:r w:rsidRPr="00CE5E63">
        <w:rPr>
          <w:rFonts w:ascii="Garamond" w:hAnsi="Garamond"/>
        </w:rPr>
        <w:t>This review delves into the multi-faceted landscape of sustainable energy in Texas, encompassing renewable energy assessment, policy dynamics, infrastructure resilience, grid reliability, and the integration of cutting-edge technologies</w:t>
      </w:r>
      <w:r w:rsidR="00B27B39" w:rsidRPr="00CE5E63">
        <w:rPr>
          <w:rFonts w:ascii="Garamond" w:hAnsi="Garamond"/>
        </w:rPr>
        <w:t xml:space="preserve">.  </w:t>
      </w:r>
      <w:r w:rsidRPr="00CE5E63">
        <w:rPr>
          <w:rFonts w:ascii="Garamond" w:hAnsi="Garamond"/>
        </w:rPr>
        <w:t>It sheds light on the state's remarkable potential to lead the way in building cleaner, more reliable, and accessible energy systems for a sustainable future.</w:t>
      </w:r>
    </w:p>
    <w:p w14:paraId="336F6C0B" w14:textId="5B58F728" w:rsidR="737E4849" w:rsidRPr="00CE5E63" w:rsidRDefault="737E4849" w:rsidP="1A2C7F89">
      <w:pPr>
        <w:ind w:firstLine="709"/>
        <w:rPr>
          <w:rFonts w:ascii="Garamond" w:hAnsi="Garamond"/>
        </w:rPr>
      </w:pPr>
      <w:r w:rsidRPr="00CE5E63">
        <w:rPr>
          <w:rFonts w:ascii="Garamond" w:hAnsi="Garamond"/>
        </w:rPr>
        <w:t xml:space="preserve"> In this comprehensive exploration, </w:t>
      </w:r>
      <w:r w:rsidR="00686FAE">
        <w:rPr>
          <w:rFonts w:ascii="Garamond" w:hAnsi="Garamond"/>
        </w:rPr>
        <w:t>this paper</w:t>
      </w:r>
      <w:r w:rsidRPr="00CE5E63">
        <w:rPr>
          <w:rFonts w:ascii="Garamond" w:hAnsi="Garamond"/>
        </w:rPr>
        <w:t xml:space="preserve"> discuss</w:t>
      </w:r>
      <w:r w:rsidR="00040513">
        <w:rPr>
          <w:rFonts w:ascii="Garamond" w:hAnsi="Garamond"/>
        </w:rPr>
        <w:t>es</w:t>
      </w:r>
      <w:r w:rsidRPr="00CE5E63">
        <w:rPr>
          <w:rFonts w:ascii="Garamond" w:hAnsi="Garamond"/>
        </w:rPr>
        <w:t xml:space="preserve"> the harnessing of Texas' abundant solar and wind resources, </w:t>
      </w:r>
      <w:del w:id="30" w:author="Jacquie Cheun" w:date="2024-01-16T17:45:00Z">
        <w:r w:rsidRPr="00CE5E63" w:rsidDel="00995714">
          <w:rPr>
            <w:rFonts w:ascii="Garamond" w:hAnsi="Garamond"/>
          </w:rPr>
          <w:delText xml:space="preserve">examine </w:delText>
        </w:r>
      </w:del>
      <w:ins w:id="31" w:author="Jacquie Cheun" w:date="2024-01-16T17:45:00Z">
        <w:r w:rsidR="00995714">
          <w:rPr>
            <w:rFonts w:ascii="Garamond" w:hAnsi="Garamond"/>
          </w:rPr>
          <w:t>examines</w:t>
        </w:r>
        <w:r w:rsidR="00995714" w:rsidRPr="00CE5E63">
          <w:rPr>
            <w:rFonts w:ascii="Garamond" w:hAnsi="Garamond"/>
          </w:rPr>
          <w:t xml:space="preserve"> </w:t>
        </w:r>
      </w:ins>
      <w:r w:rsidRPr="00CE5E63">
        <w:rPr>
          <w:rFonts w:ascii="Garamond" w:hAnsi="Garamond"/>
        </w:rPr>
        <w:t xml:space="preserve">the resilience of its energy infrastructure in the face of extreme weather events, </w:t>
      </w:r>
      <w:del w:id="32" w:author="Jacquie Cheun" w:date="2024-01-16T17:45:00Z">
        <w:r w:rsidRPr="00CE5E63" w:rsidDel="00995714">
          <w:rPr>
            <w:rFonts w:ascii="Garamond" w:hAnsi="Garamond"/>
          </w:rPr>
          <w:delText xml:space="preserve">investigate </w:delText>
        </w:r>
      </w:del>
      <w:ins w:id="33" w:author="Jacquie Cheun" w:date="2024-01-16T17:45:00Z">
        <w:r w:rsidR="00995714">
          <w:rPr>
            <w:rFonts w:ascii="Garamond" w:hAnsi="Garamond"/>
          </w:rPr>
          <w:t>investigates</w:t>
        </w:r>
        <w:r w:rsidR="00995714" w:rsidRPr="00CE5E63">
          <w:rPr>
            <w:rFonts w:ascii="Garamond" w:hAnsi="Garamond"/>
          </w:rPr>
          <w:t xml:space="preserve"> </w:t>
        </w:r>
      </w:ins>
      <w:r w:rsidRPr="00CE5E63">
        <w:rPr>
          <w:rFonts w:ascii="Garamond" w:hAnsi="Garamond"/>
        </w:rPr>
        <w:t>the catalytic role of government policies and incentives in the transition to sustainable energy, analyze the intricate balance between energy supply and demand, and delve into the latest advancements in sustainable energy technologies</w:t>
      </w:r>
      <w:r w:rsidR="00B27B39" w:rsidRPr="00CE5E63">
        <w:rPr>
          <w:rFonts w:ascii="Garamond" w:hAnsi="Garamond"/>
        </w:rPr>
        <w:t xml:space="preserve">.  </w:t>
      </w:r>
      <w:r w:rsidRPr="00CE5E63">
        <w:rPr>
          <w:rFonts w:ascii="Garamond" w:hAnsi="Garamond"/>
        </w:rPr>
        <w:t xml:space="preserve">By probing these diverse facets of sustainable energy, Texas seeks </w:t>
      </w:r>
      <w:del w:id="34" w:author="Jacquie Cheun" w:date="2024-01-16T17:45:00Z">
        <w:r w:rsidRPr="00CE5E63" w:rsidDel="00995714">
          <w:rPr>
            <w:rFonts w:ascii="Garamond" w:hAnsi="Garamond"/>
          </w:rPr>
          <w:delText>not only to safeguard its energy future but also to</w:delText>
        </w:r>
      </w:del>
      <w:ins w:id="35" w:author="Jacquie Cheun" w:date="2024-01-16T17:45:00Z">
        <w:r w:rsidR="00995714">
          <w:rPr>
            <w:rFonts w:ascii="Garamond" w:hAnsi="Garamond"/>
          </w:rPr>
          <w:t>to safeguard its energy future and</w:t>
        </w:r>
      </w:ins>
      <w:r w:rsidRPr="00CE5E63">
        <w:rPr>
          <w:rFonts w:ascii="Garamond" w:hAnsi="Garamond"/>
        </w:rPr>
        <w:t xml:space="preserve"> contribute to a global movement toward a more sustainable and resilient world</w:t>
      </w:r>
      <w:r w:rsidR="00B27B39" w:rsidRPr="00CE5E63">
        <w:rPr>
          <w:rFonts w:ascii="Garamond" w:hAnsi="Garamond"/>
        </w:rPr>
        <w:t xml:space="preserve">.  </w:t>
      </w:r>
      <w:r w:rsidRPr="00CE5E63">
        <w:rPr>
          <w:rFonts w:ascii="Garamond" w:hAnsi="Garamond"/>
        </w:rPr>
        <w:t>Let's dive into the detailed sections that elaborate on each of these key points.</w:t>
      </w:r>
    </w:p>
    <w:p w14:paraId="0A5851AA" w14:textId="1FA44B42" w:rsidR="431A4BA2" w:rsidRPr="00CE5E63" w:rsidRDefault="345B418A" w:rsidP="4DE90656">
      <w:pPr>
        <w:ind w:firstLine="0"/>
        <w:rPr>
          <w:rFonts w:ascii="Garamond" w:hAnsi="Garamond"/>
        </w:rPr>
      </w:pPr>
      <w:r w:rsidRPr="00CE5E63">
        <w:rPr>
          <w:rFonts w:ascii="Garamond" w:hAnsi="Garamond"/>
        </w:rPr>
        <w:t xml:space="preserve"> </w:t>
      </w:r>
      <w:r w:rsidR="6706DEC6" w:rsidRPr="00CE5E63">
        <w:rPr>
          <w:rFonts w:ascii="Garamond" w:hAnsi="Garamond"/>
        </w:rPr>
        <w:t xml:space="preserve">  </w:t>
      </w:r>
    </w:p>
    <w:p w14:paraId="7FB95555" w14:textId="77777777" w:rsidR="00723461" w:rsidRDefault="00723461" w:rsidP="00723461">
      <w:pPr>
        <w:ind w:firstLine="0"/>
        <w:rPr>
          <w:rFonts w:ascii="Garamond" w:hAnsi="Garamond"/>
          <w:b/>
          <w:bCs/>
          <w:sz w:val="24"/>
          <w:szCs w:val="24"/>
        </w:rPr>
      </w:pPr>
      <w:r w:rsidRPr="4C8EA444">
        <w:rPr>
          <w:rFonts w:ascii="Garamond" w:hAnsi="Garamond"/>
          <w:b/>
          <w:bCs/>
          <w:sz w:val="24"/>
          <w:szCs w:val="24"/>
        </w:rPr>
        <w:t>2.1</w:t>
      </w:r>
      <w:r>
        <w:tab/>
      </w:r>
      <w:commentRangeStart w:id="36"/>
      <w:r w:rsidRPr="4C8EA444">
        <w:rPr>
          <w:rFonts w:ascii="Garamond" w:hAnsi="Garamond"/>
          <w:b/>
          <w:bCs/>
          <w:sz w:val="24"/>
          <w:szCs w:val="24"/>
        </w:rPr>
        <w:t>On the Need to Reevaluate Forecasts So Soon</w:t>
      </w:r>
      <w:commentRangeEnd w:id="36"/>
      <w:r>
        <w:rPr>
          <w:rStyle w:val="CommentReference"/>
        </w:rPr>
        <w:commentReference w:id="36"/>
      </w:r>
    </w:p>
    <w:p w14:paraId="2DC860D0" w14:textId="77777777" w:rsidR="00723461" w:rsidRPr="00B2171E" w:rsidRDefault="00723461" w:rsidP="00723461">
      <w:pPr>
        <w:ind w:firstLine="0"/>
        <w:rPr>
          <w:rFonts w:ascii="Garamond" w:hAnsi="Garamond"/>
          <w:b/>
          <w:bCs/>
          <w:sz w:val="24"/>
          <w:szCs w:val="24"/>
        </w:rPr>
      </w:pPr>
    </w:p>
    <w:p w14:paraId="33251AC5" w14:textId="692983BE" w:rsidR="00723461" w:rsidRPr="00A55C42" w:rsidRDefault="00723461" w:rsidP="4C8EA444">
      <w:pPr>
        <w:ind w:firstLine="709"/>
        <w:rPr>
          <w:rFonts w:ascii="Garamond" w:hAnsi="Garamond"/>
        </w:rPr>
      </w:pPr>
      <w:r w:rsidRPr="4C8EA444">
        <w:rPr>
          <w:rFonts w:ascii="Garamond" w:hAnsi="Garamond"/>
        </w:rPr>
        <w:t xml:space="preserve">At the time of the research for and writing of Mann’s team’s 2017 paper </w:t>
      </w:r>
      <w:r w:rsidR="001A6533">
        <w:rPr>
          <w:rFonts w:ascii="Garamond" w:hAnsi="Garamond"/>
        </w:rPr>
        <w:t>[1</w:t>
      </w:r>
      <w:r w:rsidR="00E5404D">
        <w:rPr>
          <w:rFonts w:ascii="Garamond" w:hAnsi="Garamond"/>
        </w:rPr>
        <w:t>7</w:t>
      </w:r>
      <w:r w:rsidR="001A6533">
        <w:rPr>
          <w:rFonts w:ascii="Garamond" w:hAnsi="Garamond"/>
        </w:rPr>
        <w:t>]</w:t>
      </w:r>
      <w:r w:rsidRPr="4C8EA444">
        <w:rPr>
          <w:rFonts w:ascii="Garamond" w:hAnsi="Garamond"/>
        </w:rPr>
        <w:t xml:space="preserve">, Winter Storm Uri wouldn’t happen for another 2-3 years.  Occurring in February of the second year of a global pandemic, Uri’s frigid low temperature of 6º F (in Texas, specifically) and the same number of inches of snow that broke the “record for consecutive days of snow on the ground in Austin” </w:t>
      </w:r>
      <w:r w:rsidR="00673236">
        <w:rPr>
          <w:rFonts w:ascii="Garamond" w:hAnsi="Garamond"/>
        </w:rPr>
        <w:t>[2</w:t>
      </w:r>
      <w:r w:rsidR="00E5404D">
        <w:rPr>
          <w:rFonts w:ascii="Garamond" w:hAnsi="Garamond"/>
        </w:rPr>
        <w:t>9</w:t>
      </w:r>
      <w:r w:rsidR="00673236">
        <w:rPr>
          <w:rFonts w:ascii="Garamond" w:hAnsi="Garamond"/>
        </w:rPr>
        <w:t>]</w:t>
      </w:r>
      <w:r w:rsidRPr="4C8EA444">
        <w:rPr>
          <w:rFonts w:ascii="Garamond" w:hAnsi="Garamond"/>
        </w:rPr>
        <w:t xml:space="preserve"> blindsided Texans in that way for the first time in several years, and for the last time ever for 210 of those people.  Over 60% of Texans had no power for the six days spanning February 14th to the 20th </w:t>
      </w:r>
      <w:r w:rsidR="0004471D">
        <w:rPr>
          <w:rFonts w:ascii="Garamond" w:hAnsi="Garamond"/>
        </w:rPr>
        <w:t>[2</w:t>
      </w:r>
      <w:r w:rsidR="00E5404D">
        <w:rPr>
          <w:rFonts w:ascii="Garamond" w:hAnsi="Garamond"/>
        </w:rPr>
        <w:t>6</w:t>
      </w:r>
      <w:r w:rsidR="0004471D">
        <w:rPr>
          <w:rFonts w:ascii="Garamond" w:hAnsi="Garamond"/>
        </w:rPr>
        <w:t>]</w:t>
      </w:r>
      <w:r w:rsidRPr="4C8EA444">
        <w:rPr>
          <w:rFonts w:ascii="Garamond" w:hAnsi="Garamond"/>
        </w:rPr>
        <w:t>.  In Germany</w:t>
      </w:r>
      <w:ins w:id="37" w:author="Jacquie Cheun" w:date="2024-01-16T17:45:00Z">
        <w:r w:rsidR="00995714">
          <w:rPr>
            <w:rFonts w:ascii="Garamond" w:hAnsi="Garamond"/>
          </w:rPr>
          <w:t>,</w:t>
        </w:r>
      </w:ins>
      <w:r w:rsidRPr="4C8EA444">
        <w:rPr>
          <w:rFonts w:ascii="Garamond" w:hAnsi="Garamond"/>
        </w:rPr>
        <w:t xml:space="preserve"> just five months later, part of a castle erected in the 1800s was washed away by a nearby river flooded by astonishing rainfall in the region </w:t>
      </w:r>
      <w:r w:rsidR="0004471D">
        <w:rPr>
          <w:rFonts w:ascii="Garamond" w:hAnsi="Garamond"/>
        </w:rPr>
        <w:t>[</w:t>
      </w:r>
      <w:r w:rsidR="00E5404D">
        <w:rPr>
          <w:rFonts w:ascii="Garamond" w:hAnsi="Garamond"/>
        </w:rPr>
        <w:t>9</w:t>
      </w:r>
      <w:r w:rsidR="0004471D">
        <w:rPr>
          <w:rFonts w:ascii="Garamond" w:hAnsi="Garamond"/>
        </w:rPr>
        <w:t>]</w:t>
      </w:r>
      <w:r w:rsidRPr="4C8EA444">
        <w:rPr>
          <w:rFonts w:ascii="Garamond" w:hAnsi="Garamond"/>
        </w:rPr>
        <w:t xml:space="preserve">.  In the summer of 2023, residents of North America either sneezed, coughed, or choked on the smoke of unprecedented wildfires across much of Canada </w:t>
      </w:r>
      <w:r w:rsidR="004562FD">
        <w:rPr>
          <w:rFonts w:ascii="Garamond" w:hAnsi="Garamond"/>
        </w:rPr>
        <w:t>[2</w:t>
      </w:r>
      <w:r w:rsidR="00E5404D">
        <w:rPr>
          <w:rFonts w:ascii="Garamond" w:hAnsi="Garamond"/>
        </w:rPr>
        <w:t>4</w:t>
      </w:r>
      <w:r w:rsidR="004562FD">
        <w:rPr>
          <w:rFonts w:ascii="Garamond" w:hAnsi="Garamond"/>
        </w:rPr>
        <w:t>]</w:t>
      </w:r>
      <w:r w:rsidRPr="4C8EA444">
        <w:rPr>
          <w:rFonts w:ascii="Garamond" w:hAnsi="Garamond"/>
        </w:rPr>
        <w:t xml:space="preserve">, and in the historical community of Lahaina on the Hawaiian island of Maui, high winds gusting up to hurricane velocity were whipped up by an actual hurricane passing the archipelago to the south.  These winds tore down power transmission lines onto dry lawns and began a surprising and horrific wildfire that destroyed the town </w:t>
      </w:r>
      <w:r w:rsidR="003046D3">
        <w:rPr>
          <w:rFonts w:ascii="Garamond" w:hAnsi="Garamond"/>
        </w:rPr>
        <w:t>[1</w:t>
      </w:r>
      <w:r w:rsidR="00E5404D">
        <w:rPr>
          <w:rFonts w:ascii="Garamond" w:hAnsi="Garamond"/>
        </w:rPr>
        <w:t>4</w:t>
      </w:r>
      <w:r w:rsidR="003046D3">
        <w:rPr>
          <w:rFonts w:ascii="Garamond" w:hAnsi="Garamond"/>
        </w:rPr>
        <w:t>]</w:t>
      </w:r>
      <w:r w:rsidRPr="4C8EA444">
        <w:rPr>
          <w:rFonts w:ascii="Garamond" w:hAnsi="Garamond"/>
        </w:rPr>
        <w:t xml:space="preserve"> and the lives (fully destroyed, i.e., ended) of over ninety residents.  In the same late summer months, ERCOT struggled to keep the Texas power grid from </w:t>
      </w:r>
      <w:r w:rsidRPr="4C8EA444">
        <w:rPr>
          <w:rFonts w:ascii="Garamond" w:hAnsi="Garamond"/>
        </w:rPr>
        <w:lastRenderedPageBreak/>
        <w:t xml:space="preserve">failing again, this time not for extreme cold but rather extreme heat </w:t>
      </w:r>
      <w:r w:rsidR="003046D3">
        <w:rPr>
          <w:rFonts w:ascii="Garamond" w:hAnsi="Garamond"/>
        </w:rPr>
        <w:t>[</w:t>
      </w:r>
      <w:r w:rsidR="00E5404D">
        <w:rPr>
          <w:rFonts w:ascii="Garamond" w:hAnsi="Garamond"/>
        </w:rPr>
        <w:t>10</w:t>
      </w:r>
      <w:r w:rsidR="003046D3">
        <w:rPr>
          <w:rFonts w:ascii="Garamond" w:hAnsi="Garamond"/>
        </w:rPr>
        <w:t>]</w:t>
      </w:r>
      <w:r w:rsidRPr="4C8EA444">
        <w:rPr>
          <w:rFonts w:ascii="Garamond" w:hAnsi="Garamond"/>
        </w:rPr>
        <w:t xml:space="preserve">.  It can go without saying that these recent developments in the Earth’s weather have motivated a sense of urgency in some about the timeline and coming effects of climate change, and that the performance of ERCOT over the past few years has shaken Texas residents’ confidence in its ability to maintain grid integrity </w:t>
      </w:r>
      <w:r w:rsidR="00E46DDF">
        <w:rPr>
          <w:rFonts w:ascii="Garamond" w:hAnsi="Garamond"/>
        </w:rPr>
        <w:t>[1</w:t>
      </w:r>
      <w:r w:rsidR="00F258E7">
        <w:rPr>
          <w:rFonts w:ascii="Garamond" w:hAnsi="Garamond"/>
        </w:rPr>
        <w:t>5</w:t>
      </w:r>
      <w:r w:rsidR="00E46DDF">
        <w:rPr>
          <w:rFonts w:ascii="Garamond" w:hAnsi="Garamond"/>
        </w:rPr>
        <w:t>]</w:t>
      </w:r>
      <w:r w:rsidRPr="4C8EA444">
        <w:rPr>
          <w:rFonts w:ascii="Garamond" w:hAnsi="Garamond"/>
        </w:rPr>
        <w:t xml:space="preserve">.  It is because of this urgency that, despite Mann et al. 2017 giving forecasts through 2030 (Figs. 22-35, Table 10, etc.), this study goes, to quote Shakespeare, “once more unto the breach” of the issue to reevaluate such forecasts with the most recent data on grid conditions, assuming those conditions are affected by climate change-related weather patterns and phenomena, by the ability of renewables (most notably those affected by weather and/or celestial conditions, namely, wind and solar) to support the demand placed on the grid, and by forces of economic and governmental policy conditions and decisions.  </w:t>
      </w:r>
      <w:r>
        <w:br/>
      </w:r>
      <w:r>
        <w:tab/>
      </w:r>
      <w:r w:rsidRPr="4C8EA444">
        <w:rPr>
          <w:rFonts w:ascii="Garamond" w:hAnsi="Garamond"/>
        </w:rPr>
        <w:t xml:space="preserve">Fortunately for researchers investigating this topic, summer peak demands on ERCOT’s grid are relatively stable compared to </w:t>
      </w:r>
      <w:del w:id="38" w:author="Jacquie Cheun" w:date="2024-01-16T17:45:00Z">
        <w:r w:rsidRPr="4C8EA444" w:rsidDel="00995714">
          <w:rPr>
            <w:rFonts w:ascii="Garamond" w:hAnsi="Garamond"/>
          </w:rPr>
          <w:delText xml:space="preserve">a </w:delText>
        </w:r>
      </w:del>
      <w:r w:rsidRPr="4C8EA444">
        <w:rPr>
          <w:rFonts w:ascii="Garamond" w:hAnsi="Garamond"/>
        </w:rPr>
        <w:t xml:space="preserve">linear regression, with actuals visibly closer to their regression line than the same for winter peak demands </w:t>
      </w:r>
      <w:r w:rsidR="00B766CF">
        <w:rPr>
          <w:rFonts w:ascii="Garamond" w:hAnsi="Garamond"/>
        </w:rPr>
        <w:t>[2</w:t>
      </w:r>
      <w:r w:rsidR="00F258E7">
        <w:rPr>
          <w:rFonts w:ascii="Garamond" w:hAnsi="Garamond"/>
        </w:rPr>
        <w:t>2</w:t>
      </w:r>
      <w:r w:rsidR="00B766CF">
        <w:rPr>
          <w:rFonts w:ascii="Garamond" w:hAnsi="Garamond"/>
        </w:rPr>
        <w:t>]</w:t>
      </w:r>
      <w:r w:rsidRPr="4C8EA444">
        <w:rPr>
          <w:rFonts w:ascii="Garamond" w:hAnsi="Garamond"/>
        </w:rPr>
        <w:t>.  Skiles’ team finds this to be a result of a handful of reasons, including summer demands being influenced by notable efficiency in electric cooling and winter demands being volatile on account of, in part, the transition of home heating from natural gas furnaces to electric heat pumps and the like.  Axiomatically, the use of natural gas furnaces in homes, while common for heating, makes little sense applied to cooling, so the home-heating appliance transition would not be reflected in summer demand data.</w:t>
      </w:r>
      <w:r w:rsidR="007B0498" w:rsidRPr="4C8EA444">
        <w:rPr>
          <w:rFonts w:ascii="Garamond" w:hAnsi="Garamond"/>
        </w:rPr>
        <w:t xml:space="preserve">  </w:t>
      </w:r>
      <w:r w:rsidRPr="4C8EA444">
        <w:rPr>
          <w:rFonts w:ascii="Garamond" w:hAnsi="Garamond"/>
        </w:rPr>
        <w:t>With this winter demand variability and the possibility of more century storms like Uri happening on the order of decades or shorter (recall the 2011 blackouts in Texas also caused by winter storms), ERCOT has clear cause to cultivate versatile power generation solutions to address the need for easily-dispatched generators or energy storage units that are robust in near-zero-Fahrenheit weather that may include dangerous and/or damaging precipitation like freezing rain.</w:t>
      </w:r>
      <w:r w:rsidR="00A55C42" w:rsidRPr="4C8EA444">
        <w:rPr>
          <w:rFonts w:ascii="Garamond" w:hAnsi="Garamond"/>
        </w:rPr>
        <w:t xml:space="preserve">  </w:t>
      </w:r>
      <w:r w:rsidRPr="4C8EA444">
        <w:rPr>
          <w:rFonts w:ascii="Garamond" w:hAnsi="Garamond"/>
        </w:rPr>
        <w:t xml:space="preserve">Winter weather, however, does not and will likely not maintain a monopoly on ERCOT’s struggle to avoid capacity-deficit blackouts.  Markham Watson refers </w:t>
      </w:r>
      <w:r w:rsidR="00F70098">
        <w:rPr>
          <w:rFonts w:ascii="Garamond" w:hAnsi="Garamond"/>
        </w:rPr>
        <w:t xml:space="preserve">in his article </w:t>
      </w:r>
      <w:r w:rsidRPr="4C8EA444">
        <w:rPr>
          <w:rFonts w:ascii="Garamond" w:hAnsi="Garamond"/>
        </w:rPr>
        <w:t>to an announcement from ERCOT stating that despite “that there will be sufficient installed generating capacity available to serve the system-wide forecasted peak load for the upcoming summer season, June-September 2023”, “for the first … time the peak demand for electricity this summer will exceed the amount we can generate from on-demand dispatchable power”; Public Utility Commission of Texas (PUCT) Chairman Peter Lake warned that Texas “’faces a new reality’ in the summer of 2023”.  Lake further indicated that renewable energy would be crucial</w:t>
      </w:r>
      <w:r w:rsidR="00F70098">
        <w:rPr>
          <w:rFonts w:ascii="Garamond" w:hAnsi="Garamond"/>
        </w:rPr>
        <w:t>—</w:t>
      </w:r>
      <w:r w:rsidRPr="4C8EA444">
        <w:rPr>
          <w:rFonts w:ascii="Garamond" w:hAnsi="Garamond"/>
        </w:rPr>
        <w:t>nay, truly indispensabl</w:t>
      </w:r>
      <w:r w:rsidR="00F70098">
        <w:rPr>
          <w:rFonts w:ascii="Garamond" w:hAnsi="Garamond"/>
        </w:rPr>
        <w:t>e—</w:t>
      </w:r>
      <w:r w:rsidRPr="4C8EA444">
        <w:rPr>
          <w:rFonts w:ascii="Garamond" w:hAnsi="Garamond"/>
        </w:rPr>
        <w:t>to the Texas grid for summer 2023.  Emily Foxhall’s article in the Texas Tribune relates the stress the grid indeed faced, discussing in the article summary that ERCOT’s conservation requests were at least as frequent at one point as three requests in a single week.</w:t>
      </w:r>
    </w:p>
    <w:p w14:paraId="53043DDF" w14:textId="77777777" w:rsidR="00F705DC" w:rsidRDefault="00723461" w:rsidP="4C8EA444">
      <w:pPr>
        <w:ind w:firstLine="709"/>
        <w:rPr>
          <w:rFonts w:ascii="Garamond" w:hAnsi="Garamond"/>
        </w:rPr>
      </w:pPr>
      <w:r w:rsidRPr="4C8EA444">
        <w:rPr>
          <w:rFonts w:ascii="Garamond" w:hAnsi="Garamond"/>
        </w:rPr>
        <w:t xml:space="preserve">During the February 2021 Texas energy crisis, natural gas prices spiked so extremely that the state government was forced to place price caps and utilize other market controls to prevent said market from suffering a meltdown from the sheer volatility caused by a perfect storm of gas plant and wind turbine failures; some of the gas plant failures were accidents, occurring when electricity transmission providers were asked to suppress transmission to avoid damage to the heavily in-use grid.  This action “pulled the rug out from under” the gas supply chain installations on those providers’ grid subdivisions, causing them to fail by starvation of their operational electricity requirements for getting the natural gas through the supply chain to the plants that would do the actual power generating using the gas.  In a grimly amusing way, the Texas natural gas infrastructure was </w:t>
      </w:r>
      <w:r w:rsidRPr="4C8EA444">
        <w:rPr>
          <w:rFonts w:ascii="Garamond" w:hAnsi="Garamond"/>
        </w:rPr>
        <w:lastRenderedPageBreak/>
        <w:t xml:space="preserve">essentially </w:t>
      </w:r>
      <w:r w:rsidRPr="00F33047">
        <w:rPr>
          <w:rFonts w:ascii="Garamond" w:hAnsi="Garamond"/>
          <w:i/>
          <w:iCs/>
        </w:rPr>
        <w:t>asphyxiated</w:t>
      </w:r>
      <w:r w:rsidRPr="4C8EA444">
        <w:rPr>
          <w:rFonts w:ascii="Garamond" w:hAnsi="Garamond"/>
        </w:rPr>
        <w:t xml:space="preserve"> </w:t>
      </w:r>
      <w:r w:rsidR="00F33047">
        <w:rPr>
          <w:rFonts w:ascii="Garamond" w:hAnsi="Garamond"/>
        </w:rPr>
        <w:t>[</w:t>
      </w:r>
      <w:r w:rsidR="00F258E7">
        <w:rPr>
          <w:rFonts w:ascii="Garamond" w:hAnsi="Garamond"/>
        </w:rPr>
        <w:t>6</w:t>
      </w:r>
      <w:r w:rsidR="00F33047">
        <w:rPr>
          <w:rFonts w:ascii="Garamond" w:hAnsi="Garamond"/>
        </w:rPr>
        <w:t>]</w:t>
      </w:r>
      <w:r w:rsidRPr="4C8EA444">
        <w:rPr>
          <w:rFonts w:ascii="Garamond" w:hAnsi="Garamond"/>
        </w:rPr>
        <w:t xml:space="preserve">.  Solar power, on the other hand, performed as well as could be expected </w:t>
      </w:r>
      <w:r w:rsidR="00537EE7">
        <w:rPr>
          <w:rFonts w:ascii="Garamond" w:hAnsi="Garamond"/>
        </w:rPr>
        <w:t>[2</w:t>
      </w:r>
      <w:r w:rsidR="00F258E7">
        <w:rPr>
          <w:rFonts w:ascii="Garamond" w:hAnsi="Garamond"/>
        </w:rPr>
        <w:t>5</w:t>
      </w:r>
      <w:r w:rsidR="00537EE7">
        <w:rPr>
          <w:rFonts w:ascii="Garamond" w:hAnsi="Garamond"/>
        </w:rPr>
        <w:t>]</w:t>
      </w:r>
      <w:r w:rsidRPr="4C8EA444">
        <w:rPr>
          <w:rFonts w:ascii="Garamond" w:hAnsi="Garamond"/>
        </w:rPr>
        <w:t xml:space="preserve">, giving hope to the notion that it can be the MVP (Most Valuable Producer, if you will) of winter demand satisfaction in a renewable energy future, whereas the delay of summer daily demand ramping down later than solar production ramps down </w:t>
      </w:r>
      <w:r w:rsidR="004F3E27">
        <w:rPr>
          <w:rFonts w:ascii="Garamond" w:hAnsi="Garamond"/>
        </w:rPr>
        <w:t>[</w:t>
      </w:r>
      <w:r w:rsidR="00F258E7">
        <w:rPr>
          <w:rFonts w:ascii="Garamond" w:hAnsi="Garamond"/>
        </w:rPr>
        <w:t>8</w:t>
      </w:r>
      <w:r w:rsidR="004F3E27">
        <w:rPr>
          <w:rFonts w:ascii="Garamond" w:hAnsi="Garamond"/>
        </w:rPr>
        <w:t>]</w:t>
      </w:r>
      <w:r w:rsidRPr="4C8EA444">
        <w:rPr>
          <w:rFonts w:ascii="Garamond" w:hAnsi="Garamond"/>
        </w:rPr>
        <w:t xml:space="preserve"> precludes that advantage in summer months.</w:t>
      </w:r>
      <w:r w:rsidR="00A55C42" w:rsidRPr="4C8EA444">
        <w:rPr>
          <w:rFonts w:ascii="Garamond" w:hAnsi="Garamond"/>
        </w:rPr>
        <w:t xml:space="preserve">  </w:t>
      </w:r>
      <w:r w:rsidR="00F705DC">
        <w:rPr>
          <w:rFonts w:ascii="Garamond" w:hAnsi="Garamond"/>
        </w:rPr>
        <w:t>Dismayingly f</w:t>
      </w:r>
      <w:r w:rsidRPr="4C8EA444">
        <w:rPr>
          <w:rFonts w:ascii="Garamond" w:hAnsi="Garamond"/>
        </w:rPr>
        <w:t>or virtually any American citizen</w:t>
      </w:r>
      <w:r w:rsidR="00F705DC">
        <w:rPr>
          <w:rFonts w:ascii="Garamond" w:hAnsi="Garamond"/>
        </w:rPr>
        <w:t xml:space="preserve"> </w:t>
      </w:r>
      <w:r w:rsidRPr="4C8EA444">
        <w:rPr>
          <w:rFonts w:ascii="Garamond" w:hAnsi="Garamond"/>
        </w:rPr>
        <w:t>and foreigner</w:t>
      </w:r>
      <w:r w:rsidR="00F705DC">
        <w:rPr>
          <w:rFonts w:ascii="Garamond" w:hAnsi="Garamond"/>
        </w:rPr>
        <w:t xml:space="preserve"> national</w:t>
      </w:r>
      <w:r w:rsidRPr="4C8EA444">
        <w:rPr>
          <w:rFonts w:ascii="Garamond" w:hAnsi="Garamond"/>
        </w:rPr>
        <w:t xml:space="preserve"> paying close attention to American politics</w:t>
      </w:r>
      <w:r w:rsidR="00F705DC">
        <w:rPr>
          <w:rFonts w:ascii="Garamond" w:hAnsi="Garamond"/>
        </w:rPr>
        <w:t xml:space="preserve"> and concerned about the effects of fossil fuels on these changes in the climate that our power grids must protect us from</w:t>
      </w:r>
      <w:r w:rsidRPr="4C8EA444">
        <w:rPr>
          <w:rFonts w:ascii="Garamond" w:hAnsi="Garamond"/>
        </w:rPr>
        <w:t xml:space="preserve">, the Republican Party (GOP) </w:t>
      </w:r>
      <w:proofErr w:type="gramStart"/>
      <w:r w:rsidRPr="4C8EA444">
        <w:rPr>
          <w:rFonts w:ascii="Garamond" w:hAnsi="Garamond"/>
        </w:rPr>
        <w:t>as a whole is</w:t>
      </w:r>
      <w:proofErr w:type="gramEnd"/>
      <w:r w:rsidRPr="4C8EA444">
        <w:rPr>
          <w:rFonts w:ascii="Garamond" w:hAnsi="Garamond"/>
        </w:rPr>
        <w:t xml:space="preserve"> well known for their dogged support for fossil fuels</w:t>
      </w:r>
      <w:r w:rsidR="00F705DC">
        <w:rPr>
          <w:rFonts w:ascii="Garamond" w:hAnsi="Garamond"/>
        </w:rPr>
        <w:t xml:space="preserve"> and especially</w:t>
      </w:r>
      <w:r w:rsidR="002D1CDE">
        <w:rPr>
          <w:rFonts w:ascii="Garamond" w:hAnsi="Garamond"/>
        </w:rPr>
        <w:t xml:space="preserve"> in conjunction with its dogged support </w:t>
      </w:r>
      <w:r w:rsidR="00F705DC">
        <w:rPr>
          <w:rFonts w:ascii="Garamond" w:hAnsi="Garamond"/>
        </w:rPr>
        <w:t xml:space="preserve">for </w:t>
      </w:r>
      <w:r w:rsidR="002D1CDE">
        <w:rPr>
          <w:rFonts w:ascii="Garamond" w:hAnsi="Garamond"/>
        </w:rPr>
        <w:t>the business interests of major corporations</w:t>
      </w:r>
      <w:r w:rsidRPr="4C8EA444">
        <w:rPr>
          <w:rFonts w:ascii="Garamond" w:hAnsi="Garamond"/>
        </w:rPr>
        <w:t>.  The governor of Texas at the time of this paper’s writing, and at the time of Winter Storm Uri’s aftermath, is Greg Abbott, a leading politician of the GOP as the governor of a state long associated within &amp; beyond U.S. borders with American conservative &amp; right-wing politics.  It is no surprise, then, that under his guidance, initiatives begun immediately following the energy disaster caused by Uri gave priority to natural gas generation</w:t>
      </w:r>
      <w:r w:rsidR="002D1CDE">
        <w:rPr>
          <w:rFonts w:ascii="Garamond" w:hAnsi="Garamond"/>
        </w:rPr>
        <w:t>, squaring with the ideological preference to use fossil fuels for energy and the business interests of members of the natural gas and other fossil fuel industries in Texas</w:t>
      </w:r>
      <w:r w:rsidRPr="4C8EA444">
        <w:rPr>
          <w:rFonts w:ascii="Garamond" w:hAnsi="Garamond"/>
        </w:rPr>
        <w:t xml:space="preserve">.  Keep in mind how various segments of the Texas energy </w:t>
      </w:r>
      <w:r w:rsidR="00F705DC">
        <w:rPr>
          <w:rFonts w:ascii="Garamond" w:hAnsi="Garamond"/>
        </w:rPr>
        <w:t>market</w:t>
      </w:r>
      <w:r w:rsidRPr="4C8EA444">
        <w:rPr>
          <w:rFonts w:ascii="Garamond" w:hAnsi="Garamond"/>
        </w:rPr>
        <w:t xml:space="preserve"> performed during the crisis</w:t>
      </w:r>
      <w:r w:rsidR="001B3BD5">
        <w:rPr>
          <w:rFonts w:ascii="Garamond" w:hAnsi="Garamond"/>
        </w:rPr>
        <w:t>, however;</w:t>
      </w:r>
      <w:r w:rsidRPr="4C8EA444">
        <w:rPr>
          <w:rFonts w:ascii="Garamond" w:hAnsi="Garamond"/>
        </w:rPr>
        <w:t xml:space="preserve"> recall that both gas generation and gas infrastructure failed during Uri’s wintery wrath, while of solar and wind only the latter saw significant failures; according to Mann</w:t>
      </w:r>
      <w:r w:rsidR="00B1325F">
        <w:rPr>
          <w:rFonts w:ascii="Garamond" w:hAnsi="Garamond"/>
        </w:rPr>
        <w:t>’s paper</w:t>
      </w:r>
      <w:r w:rsidRPr="4C8EA444">
        <w:rPr>
          <w:rFonts w:ascii="Garamond" w:hAnsi="Garamond"/>
        </w:rPr>
        <w:t xml:space="preserve">, current natural gas generation as of 2015 contributes well over thrice the amount of electricity to the ERCOT grid that wind does.  </w:t>
      </w:r>
      <w:proofErr w:type="gramStart"/>
      <w:r w:rsidRPr="4C8EA444">
        <w:rPr>
          <w:rFonts w:ascii="Garamond" w:hAnsi="Garamond"/>
        </w:rPr>
        <w:t>That being said, sola</w:t>
      </w:r>
      <w:r w:rsidR="00F705DC">
        <w:rPr>
          <w:rFonts w:ascii="Garamond" w:hAnsi="Garamond"/>
        </w:rPr>
        <w:t>r</w:t>
      </w:r>
      <w:proofErr w:type="gramEnd"/>
      <w:r w:rsidR="00F705DC">
        <w:rPr>
          <w:rFonts w:ascii="Garamond" w:hAnsi="Garamond"/>
        </w:rPr>
        <w:t xml:space="preserve"> </w:t>
      </w:r>
      <w:r w:rsidRPr="4C8EA444">
        <w:rPr>
          <w:rFonts w:ascii="Garamond" w:hAnsi="Garamond"/>
        </w:rPr>
        <w:t>contributes such a small amount</w:t>
      </w:r>
      <w:r w:rsidR="002418C6">
        <w:rPr>
          <w:rFonts w:ascii="Garamond" w:hAnsi="Garamond"/>
        </w:rPr>
        <w:t xml:space="preserve"> of the total Texas power supply</w:t>
      </w:r>
      <w:r w:rsidRPr="4C8EA444">
        <w:rPr>
          <w:rFonts w:ascii="Garamond" w:hAnsi="Garamond"/>
        </w:rPr>
        <w:t xml:space="preserve"> that much </w:t>
      </w:r>
      <w:r w:rsidR="00F705DC">
        <w:rPr>
          <w:rFonts w:ascii="Garamond" w:hAnsi="Garamond"/>
        </w:rPr>
        <w:t xml:space="preserve">more </w:t>
      </w:r>
      <w:r w:rsidRPr="4C8EA444">
        <w:rPr>
          <w:rFonts w:ascii="Garamond" w:hAnsi="Garamond"/>
        </w:rPr>
        <w:t>investment in it is needed to allow it to come in handy</w:t>
      </w:r>
      <w:r w:rsidR="002418C6">
        <w:rPr>
          <w:rFonts w:ascii="Garamond" w:hAnsi="Garamond"/>
        </w:rPr>
        <w:t xml:space="preserve"> in adverse grid conditions</w:t>
      </w:r>
      <w:r w:rsidRPr="4C8EA444">
        <w:rPr>
          <w:rFonts w:ascii="Garamond" w:hAnsi="Garamond"/>
        </w:rPr>
        <w:t xml:space="preserve"> to a mathematically significant extent.</w:t>
      </w:r>
    </w:p>
    <w:p w14:paraId="161829DF" w14:textId="26DA9FD4" w:rsidR="00B60C7B" w:rsidRDefault="00723461" w:rsidP="4C8EA444">
      <w:pPr>
        <w:ind w:firstLine="709"/>
        <w:rPr>
          <w:rFonts w:ascii="Garamond" w:hAnsi="Garamond"/>
        </w:rPr>
      </w:pPr>
      <w:r w:rsidRPr="4C8EA444">
        <w:rPr>
          <w:rFonts w:ascii="Garamond" w:hAnsi="Garamond"/>
        </w:rPr>
        <w:t xml:space="preserve">A year after Uri, the majority of the Texas public polled by the Texas Politics Project were unsatisfied with their state government’s response to the energy disaster </w:t>
      </w:r>
      <w:r w:rsidR="00B1325F">
        <w:rPr>
          <w:rFonts w:ascii="Garamond" w:hAnsi="Garamond"/>
        </w:rPr>
        <w:t>[1</w:t>
      </w:r>
      <w:r w:rsidR="00F258E7">
        <w:rPr>
          <w:rFonts w:ascii="Garamond" w:hAnsi="Garamond"/>
        </w:rPr>
        <w:t>9</w:t>
      </w:r>
      <w:r w:rsidR="00B1325F">
        <w:rPr>
          <w:rFonts w:ascii="Garamond" w:hAnsi="Garamond"/>
        </w:rPr>
        <w:t>]</w:t>
      </w:r>
      <w:r w:rsidRPr="4C8EA444">
        <w:rPr>
          <w:rFonts w:ascii="Garamond" w:hAnsi="Garamond"/>
        </w:rPr>
        <w:t xml:space="preserve"> and investor interest in fossil fuel power generation has fallen well behind renewables and other clean energy forms such as the Comanche Peak nuclear fission reactor </w:t>
      </w:r>
      <w:r w:rsidR="00B1325F">
        <w:rPr>
          <w:rFonts w:ascii="Garamond" w:hAnsi="Garamond"/>
        </w:rPr>
        <w:t>[</w:t>
      </w:r>
      <w:r w:rsidR="00F258E7">
        <w:rPr>
          <w:rFonts w:ascii="Garamond" w:hAnsi="Garamond"/>
        </w:rPr>
        <w:t>8</w:t>
      </w:r>
      <w:r w:rsidR="00B1325F">
        <w:rPr>
          <w:rFonts w:ascii="Garamond" w:hAnsi="Garamond"/>
        </w:rPr>
        <w:t>]</w:t>
      </w:r>
      <w:r w:rsidRPr="4C8EA444">
        <w:rPr>
          <w:rFonts w:ascii="Garamond" w:hAnsi="Garamond"/>
        </w:rPr>
        <w:t>—ERCOT’s reputation as custodian of the Texas electric grid and an extension of the state’s government does not stand to benefit from such action not in line with the desires of the people and the prevailing winds of the energy economy.  Measurably counterproductive decisions such as this coming from places of power are a notable detractor to the successful implementation and maintenance of new and existing renewable and clean energy generators</w:t>
      </w:r>
      <w:r w:rsidR="00687CC9">
        <w:rPr>
          <w:rFonts w:ascii="Garamond" w:hAnsi="Garamond"/>
        </w:rPr>
        <w:t xml:space="preserve">, especially </w:t>
      </w:r>
      <w:proofErr w:type="gramStart"/>
      <w:r w:rsidR="00687CC9">
        <w:rPr>
          <w:rFonts w:ascii="Garamond" w:hAnsi="Garamond"/>
        </w:rPr>
        <w:t>with regard to</w:t>
      </w:r>
      <w:proofErr w:type="gramEnd"/>
      <w:r w:rsidR="00687CC9">
        <w:rPr>
          <w:rFonts w:ascii="Garamond" w:hAnsi="Garamond"/>
        </w:rPr>
        <w:t xml:space="preserve"> public support for and participation in the renewables market</w:t>
      </w:r>
      <w:r w:rsidRPr="4C8EA444">
        <w:rPr>
          <w:rFonts w:ascii="Garamond" w:hAnsi="Garamond"/>
        </w:rPr>
        <w:t xml:space="preserve">.  Hope for the transition of energy generation away from fossil fuels remains, however, in the </w:t>
      </w:r>
      <w:proofErr w:type="gramStart"/>
      <w:r w:rsidRPr="4C8EA444">
        <w:rPr>
          <w:rFonts w:ascii="Garamond" w:hAnsi="Garamond"/>
        </w:rPr>
        <w:t>aforementioned investor</w:t>
      </w:r>
      <w:proofErr w:type="gramEnd"/>
      <w:r w:rsidRPr="4C8EA444">
        <w:rPr>
          <w:rFonts w:ascii="Garamond" w:hAnsi="Garamond"/>
        </w:rPr>
        <w:t xml:space="preserve"> interest in renewable/clean energy.  ERCOT and the State of Texas would be more helpful to those ends if they encouraged and facilitated such investment.</w:t>
      </w:r>
      <w:r w:rsidR="00A55C42" w:rsidRPr="4C8EA444">
        <w:rPr>
          <w:rFonts w:ascii="Garamond" w:hAnsi="Garamond"/>
        </w:rPr>
        <w:t xml:space="preserve">  </w:t>
      </w:r>
      <w:r w:rsidRPr="4C8EA444">
        <w:rPr>
          <w:rFonts w:ascii="Garamond" w:hAnsi="Garamond"/>
        </w:rPr>
        <w:t xml:space="preserve">Nevertheless, the renewables economy already benefits from government encouragement for new technologies and infrastructure types: at the federal level, for example, standalone storage facilities (no generation, only storage), which in today’s economy benefit from significant strides in battery technology in recent years and from other novel energy storage means, benefit from a whopping 30% investment tax credit (ITC) specifically for such facilities </w:t>
      </w:r>
      <w:r w:rsidR="00CA48BB">
        <w:rPr>
          <w:rFonts w:ascii="Garamond" w:hAnsi="Garamond"/>
        </w:rPr>
        <w:t>[</w:t>
      </w:r>
      <w:r w:rsidR="00F258E7">
        <w:rPr>
          <w:rFonts w:ascii="Garamond" w:hAnsi="Garamond"/>
        </w:rPr>
        <w:t>8</w:t>
      </w:r>
      <w:r w:rsidR="00CA48BB">
        <w:rPr>
          <w:rFonts w:ascii="Garamond" w:hAnsi="Garamond"/>
        </w:rPr>
        <w:t>]</w:t>
      </w:r>
      <w:r w:rsidRPr="4C8EA444">
        <w:rPr>
          <w:rFonts w:ascii="Garamond" w:hAnsi="Garamond"/>
        </w:rPr>
        <w:t>.  As gas- and especially coal-fired power plants age less than gracefully and are gradually left behind by the economy, a total of 18.3 gigawatts (GW) of renewable energy capacity is in development for the Texas grid, driven strongly by these federal tax credits.</w:t>
      </w:r>
      <w:r>
        <w:br/>
      </w:r>
      <w:r>
        <w:tab/>
      </w:r>
      <w:r w:rsidR="00997947">
        <w:rPr>
          <w:rFonts w:ascii="Garamond" w:hAnsi="Garamond"/>
        </w:rPr>
        <w:t>Happening similarly on another front, a</w:t>
      </w:r>
      <w:r w:rsidRPr="4C8EA444">
        <w:rPr>
          <w:rFonts w:ascii="Garamond" w:hAnsi="Garamond"/>
        </w:rPr>
        <w:t xml:space="preserve">s of October of 2022, experts in the energy field had reason to believe that ERCOT would not be ready for another Uri.  The </w:t>
      </w:r>
      <w:r w:rsidRPr="4C8EA444">
        <w:rPr>
          <w:rFonts w:ascii="Garamond" w:hAnsi="Garamond"/>
        </w:rPr>
        <w:lastRenderedPageBreak/>
        <w:t xml:space="preserve">executive director of Commission Shift, Virginia Palacios, is referenced in Justin Horwath’s 2021 article that the Texas Railroad Commission (TRC) had not physically inspected (i.e., with TRC representatives physically on-site for the inspections) most of the gas supply chain installations under its jurisdiction, despite the TRC stating that nearly all inspected facilities were sufficiently winterized </w:t>
      </w:r>
      <w:r w:rsidR="006D35DB">
        <w:rPr>
          <w:rFonts w:ascii="Garamond" w:hAnsi="Garamond"/>
        </w:rPr>
        <w:t>[1</w:t>
      </w:r>
      <w:r w:rsidR="00F258E7">
        <w:rPr>
          <w:rFonts w:ascii="Garamond" w:hAnsi="Garamond"/>
        </w:rPr>
        <w:t>3</w:t>
      </w:r>
      <w:r w:rsidR="006D35DB">
        <w:rPr>
          <w:rFonts w:ascii="Garamond" w:hAnsi="Garamond"/>
        </w:rPr>
        <w:t>]</w:t>
      </w:r>
      <w:r w:rsidRPr="4C8EA444">
        <w:rPr>
          <w:rFonts w:ascii="Garamond" w:hAnsi="Garamond"/>
        </w:rPr>
        <w:t xml:space="preserve">.  At best it can be inferred that the TRC suffers from lax standards of inspection and frustrating budgets; at worst TRC’s statements can be viewed as purposive platitudes, dispensed to lull the public into the belief that the Texas government is doing its job to ensure grid reliability when in fact little more than lip-service is being done.  However, as mentioned </w:t>
      </w:r>
      <w:r w:rsidR="00C65C1D">
        <w:rPr>
          <w:rFonts w:ascii="Garamond" w:hAnsi="Garamond"/>
        </w:rPr>
        <w:t>before</w:t>
      </w:r>
      <w:r w:rsidRPr="4C8EA444">
        <w:rPr>
          <w:rFonts w:ascii="Garamond" w:hAnsi="Garamond"/>
        </w:rPr>
        <w:t xml:space="preserve">, if the statements discussed were indeed meant as platitudes, they haven’t convinced Texans </w:t>
      </w:r>
      <w:r w:rsidR="006D35DB">
        <w:rPr>
          <w:rFonts w:ascii="Garamond" w:hAnsi="Garamond"/>
        </w:rPr>
        <w:t>[1</w:t>
      </w:r>
      <w:r w:rsidR="00F258E7">
        <w:rPr>
          <w:rFonts w:ascii="Garamond" w:hAnsi="Garamond"/>
        </w:rPr>
        <w:t>9</w:t>
      </w:r>
      <w:r w:rsidR="006D35DB">
        <w:rPr>
          <w:rFonts w:ascii="Garamond" w:hAnsi="Garamond"/>
        </w:rPr>
        <w:t>]</w:t>
      </w:r>
      <w:r w:rsidRPr="4C8EA444">
        <w:rPr>
          <w:rFonts w:ascii="Garamond" w:hAnsi="Garamond"/>
        </w:rPr>
        <w:t>.  This is not to say that the Texas grid has not been improved.  Energy industry consultant Alison Silverstein relates in Horwath’s article that the standards placed on power plants for their weatherization have been made more stringent and that policy changes have been implemented to prevent the sort of severe price spikes that, along with ice and snow, were precipitated by Winter Storm Uri.</w:t>
      </w:r>
      <w:r w:rsidR="00A55C42" w:rsidRPr="4C8EA444">
        <w:rPr>
          <w:rFonts w:ascii="Garamond" w:hAnsi="Garamond"/>
        </w:rPr>
        <w:t xml:space="preserve">  </w:t>
      </w:r>
    </w:p>
    <w:p w14:paraId="77818218" w14:textId="339E290B" w:rsidR="00723461" w:rsidRPr="00244951" w:rsidRDefault="00723461" w:rsidP="4C8EA444">
      <w:pPr>
        <w:ind w:firstLine="709"/>
        <w:rPr>
          <w:rFonts w:ascii="Garamond" w:hAnsi="Garamond"/>
        </w:rPr>
      </w:pPr>
      <w:r w:rsidRPr="4C8EA444">
        <w:rPr>
          <w:rFonts w:ascii="Garamond" w:hAnsi="Garamond"/>
        </w:rPr>
        <w:t>The combination of a hazardous push to invest more in fossil fuel combustion for generating power for Texas’ grid</w:t>
      </w:r>
      <w:r w:rsidR="00C76854">
        <w:rPr>
          <w:rFonts w:ascii="Garamond" w:hAnsi="Garamond"/>
        </w:rPr>
        <w:t xml:space="preserve"> and</w:t>
      </w:r>
      <w:r w:rsidRPr="4C8EA444">
        <w:rPr>
          <w:rFonts w:ascii="Garamond" w:hAnsi="Garamond"/>
        </w:rPr>
        <w:t xml:space="preserve"> an inadequate response to patent faults in ERCOT’s management of the grid and the natural gas supply chain laid bare by Winter Storm Uri</w:t>
      </w:r>
      <w:r w:rsidR="00C76854">
        <w:rPr>
          <w:rFonts w:ascii="Garamond" w:hAnsi="Garamond"/>
        </w:rPr>
        <w:t xml:space="preserve"> </w:t>
      </w:r>
      <w:r w:rsidRPr="4C8EA444">
        <w:rPr>
          <w:rFonts w:ascii="Garamond" w:hAnsi="Garamond"/>
        </w:rPr>
        <w:t>show that there is good cause for concern regarding the integrity of the Texas power grid in the near future and the effects its provision, use, and management may have on the global climate and the safety of the vast majority of Texans.  The scientific community and the public cannot afford to be complacent with forecasts of grid conditions and climate perils made even five years ago: the situation has changed and with it so must the schedule of analysis.</w:t>
      </w:r>
    </w:p>
    <w:p w14:paraId="5E6B76AC" w14:textId="1744A4D0" w:rsidR="0D1FC510" w:rsidRPr="00CE5E63" w:rsidRDefault="00243E1E" w:rsidP="4C8EA444">
      <w:pPr>
        <w:ind w:firstLine="0"/>
        <w:rPr>
          <w:rFonts w:ascii="Garamond" w:hAnsi="Garamond"/>
          <w:b/>
          <w:bCs/>
          <w:sz w:val="24"/>
          <w:szCs w:val="24"/>
          <w:rPrChange w:id="39" w:author="Derner, Reuven" w:date="2023-11-17T02:31:00Z">
            <w:rPr>
              <w:rFonts w:ascii="Garamond" w:hAnsi="Garamond"/>
              <w:b/>
              <w:bCs/>
            </w:rPr>
          </w:rPrChange>
        </w:rPr>
      </w:pPr>
      <w:r>
        <w:br/>
      </w:r>
      <w:r>
        <w:br/>
      </w:r>
      <w:r w:rsidR="01555954" w:rsidRPr="4C8EA444">
        <w:rPr>
          <w:rFonts w:ascii="Garamond" w:hAnsi="Garamond"/>
          <w:b/>
          <w:bCs/>
          <w:sz w:val="24"/>
          <w:szCs w:val="24"/>
        </w:rPr>
        <w:t>2.</w:t>
      </w:r>
      <w:r w:rsidR="005A1AEC" w:rsidRPr="4C8EA444">
        <w:rPr>
          <w:rFonts w:ascii="Garamond" w:hAnsi="Garamond"/>
          <w:b/>
          <w:bCs/>
          <w:sz w:val="24"/>
          <w:szCs w:val="24"/>
        </w:rPr>
        <w:t>2</w:t>
      </w:r>
      <w:r w:rsidR="01555954" w:rsidRPr="4C8EA444">
        <w:rPr>
          <w:rFonts w:ascii="Garamond" w:hAnsi="Garamond"/>
          <w:b/>
          <w:bCs/>
          <w:sz w:val="24"/>
          <w:szCs w:val="24"/>
        </w:rPr>
        <w:t xml:space="preserve"> </w:t>
      </w:r>
      <w:r w:rsidR="0D1FC510" w:rsidRPr="4C8EA444">
        <w:rPr>
          <w:rFonts w:ascii="Garamond" w:hAnsi="Garamond"/>
          <w:b/>
          <w:bCs/>
          <w:sz w:val="24"/>
          <w:szCs w:val="24"/>
          <w:rPrChange w:id="40" w:author="Derner, Reuven" w:date="2023-11-17T02:31:00Z">
            <w:rPr>
              <w:rFonts w:ascii="Garamond" w:hAnsi="Garamond"/>
              <w:b/>
              <w:bCs/>
            </w:rPr>
          </w:rPrChange>
        </w:rPr>
        <w:t>Sustainable</w:t>
      </w:r>
      <w:r w:rsidR="6706DEC6" w:rsidRPr="4C8EA444">
        <w:rPr>
          <w:rFonts w:ascii="Garamond" w:hAnsi="Garamond"/>
          <w:b/>
          <w:bCs/>
          <w:sz w:val="24"/>
          <w:szCs w:val="24"/>
          <w:rPrChange w:id="41" w:author="Derner, Reuven" w:date="2023-11-17T02:31:00Z">
            <w:rPr>
              <w:rFonts w:ascii="Garamond" w:hAnsi="Garamond"/>
              <w:b/>
              <w:bCs/>
            </w:rPr>
          </w:rPrChange>
        </w:rPr>
        <w:t xml:space="preserve"> Energy Assessment: Harnessing Solar and Wind Resources</w:t>
      </w:r>
    </w:p>
    <w:p w14:paraId="62EF00B8" w14:textId="2E14F354" w:rsidR="009B1D59" w:rsidRPr="00CE5E63" w:rsidRDefault="009B1D59" w:rsidP="768EE6CD">
      <w:pPr>
        <w:ind w:firstLine="0"/>
        <w:rPr>
          <w:rFonts w:ascii="Garamond" w:hAnsi="Garamond"/>
          <w:b/>
          <w:bCs/>
        </w:rPr>
      </w:pPr>
    </w:p>
    <w:p w14:paraId="37B01B6C" w14:textId="5E4DA615" w:rsidR="0D1FC510" w:rsidRPr="00CE5E63" w:rsidRDefault="0D1FC510" w:rsidP="029E5333">
      <w:pPr>
        <w:ind w:firstLine="709"/>
        <w:rPr>
          <w:rFonts w:ascii="Garamond" w:hAnsi="Garamond"/>
        </w:rPr>
      </w:pPr>
      <w:r w:rsidRPr="2A217D55">
        <w:rPr>
          <w:rFonts w:ascii="Garamond" w:hAnsi="Garamond"/>
        </w:rPr>
        <w:t>Texas, recognized for its vast solar and wind resources, stands as a prominent player in the transition to sustainable energy sources</w:t>
      </w:r>
      <w:r w:rsidR="00B27B39" w:rsidRPr="2A217D55">
        <w:rPr>
          <w:rFonts w:ascii="Garamond" w:hAnsi="Garamond"/>
        </w:rPr>
        <w:t xml:space="preserve">.  </w:t>
      </w:r>
      <w:r w:rsidRPr="2A217D55">
        <w:rPr>
          <w:rFonts w:ascii="Garamond" w:hAnsi="Garamond"/>
        </w:rPr>
        <w:t>Akhadov's research in 2023 delves into the performance characteristics of solar concentrators, shedding light on the potential of solar thermal energy production</w:t>
      </w:r>
      <w:r w:rsidR="5910C6E2" w:rsidRPr="2A217D55">
        <w:rPr>
          <w:rFonts w:ascii="Garamond" w:hAnsi="Garamond"/>
        </w:rPr>
        <w:t xml:space="preserve"> </w:t>
      </w:r>
      <w:r w:rsidR="00BD0E70">
        <w:rPr>
          <w:rFonts w:ascii="Garamond" w:hAnsi="Garamond"/>
        </w:rPr>
        <w:t>[1]</w:t>
      </w:r>
      <w:r w:rsidR="00B27B39" w:rsidRPr="2A217D55">
        <w:rPr>
          <w:rFonts w:ascii="Garamond" w:hAnsi="Garamond"/>
        </w:rPr>
        <w:t xml:space="preserve">.  </w:t>
      </w:r>
      <w:r w:rsidRPr="2A217D55">
        <w:rPr>
          <w:rFonts w:ascii="Garamond" w:hAnsi="Garamond"/>
        </w:rPr>
        <w:t>By examining the efficiency and effectiveness of solar concentrators, this study contributes to harnessing solar energy in Texas, a state that enjoys abundant sunlight throughout the year</w:t>
      </w:r>
      <w:r w:rsidR="00B27B39" w:rsidRPr="2A217D55">
        <w:rPr>
          <w:rFonts w:ascii="Garamond" w:hAnsi="Garamond"/>
        </w:rPr>
        <w:t xml:space="preserve">.  </w:t>
      </w:r>
      <w:r w:rsidRPr="2A217D55">
        <w:rPr>
          <w:rFonts w:ascii="Garamond" w:hAnsi="Garamond"/>
        </w:rPr>
        <w:t>The findings emphasize the importance of improving and optimizing solar energy technologies to make the best use of Texas' solar potential</w:t>
      </w:r>
      <w:r w:rsidR="7B1D66F0" w:rsidRPr="2A217D55">
        <w:rPr>
          <w:rFonts w:ascii="Garamond" w:hAnsi="Garamond"/>
        </w:rPr>
        <w:t xml:space="preserve"> </w:t>
      </w:r>
      <w:r w:rsidR="00BD0E70">
        <w:rPr>
          <w:rFonts w:ascii="Garamond" w:hAnsi="Garamond"/>
        </w:rPr>
        <w:t>[1]</w:t>
      </w:r>
      <w:r w:rsidRPr="2A217D55">
        <w:rPr>
          <w:rFonts w:ascii="Garamond" w:hAnsi="Garamond"/>
        </w:rPr>
        <w:t>.</w:t>
      </w:r>
    </w:p>
    <w:p w14:paraId="001F9275" w14:textId="64BEE295" w:rsidR="0D1FC510" w:rsidRPr="00CE5E63" w:rsidRDefault="0D1FC510" w:rsidP="11ADB2CB">
      <w:pPr>
        <w:ind w:firstLine="0"/>
        <w:rPr>
          <w:rFonts w:ascii="Garamond" w:hAnsi="Garamond"/>
        </w:rPr>
      </w:pPr>
      <w:r w:rsidRPr="2A217D55">
        <w:rPr>
          <w:rFonts w:ascii="Garamond" w:hAnsi="Garamond"/>
        </w:rPr>
        <w:t xml:space="preserve"> </w:t>
      </w:r>
      <w:r>
        <w:tab/>
      </w:r>
      <w:r w:rsidRPr="2A217D55">
        <w:rPr>
          <w:rFonts w:ascii="Garamond" w:hAnsi="Garamond"/>
        </w:rPr>
        <w:t>Al-Aboosi (20</w:t>
      </w:r>
      <w:r w:rsidR="61B0911F" w:rsidRPr="2A217D55">
        <w:rPr>
          <w:rFonts w:ascii="Garamond" w:hAnsi="Garamond"/>
        </w:rPr>
        <w:t>19</w:t>
      </w:r>
      <w:r w:rsidRPr="2A217D55">
        <w:rPr>
          <w:rFonts w:ascii="Garamond" w:hAnsi="Garamond"/>
        </w:rPr>
        <w:t>) introduces hierarchical methodologies for evaluating solar energy availability under different sky conditions, with Texas as a significant case study</w:t>
      </w:r>
      <w:r w:rsidR="029EF21B" w:rsidRPr="2A217D55">
        <w:rPr>
          <w:rFonts w:ascii="Garamond" w:hAnsi="Garamond"/>
        </w:rPr>
        <w:t xml:space="preserve"> </w:t>
      </w:r>
      <w:r w:rsidR="00BD0E70">
        <w:rPr>
          <w:rFonts w:ascii="Garamond" w:hAnsi="Garamond"/>
        </w:rPr>
        <w:t>[2]</w:t>
      </w:r>
      <w:r w:rsidR="00B27B39" w:rsidRPr="2A217D55">
        <w:rPr>
          <w:rFonts w:ascii="Garamond" w:hAnsi="Garamond"/>
        </w:rPr>
        <w:t xml:space="preserve">.  </w:t>
      </w:r>
      <w:r w:rsidRPr="2A217D55">
        <w:rPr>
          <w:rFonts w:ascii="Garamond" w:hAnsi="Garamond"/>
        </w:rPr>
        <w:t>This research illuminates the dynamic nature of solar energy generation due to Texas' diverse climate</w:t>
      </w:r>
      <w:r w:rsidR="00B27B39" w:rsidRPr="2A217D55">
        <w:rPr>
          <w:rFonts w:ascii="Garamond" w:hAnsi="Garamond"/>
        </w:rPr>
        <w:t xml:space="preserve">.  </w:t>
      </w:r>
      <w:r w:rsidRPr="2A217D55">
        <w:rPr>
          <w:rFonts w:ascii="Garamond" w:hAnsi="Garamond"/>
        </w:rPr>
        <w:t>By studying how solar energy varies under various sky conditions, this work provides insights into optimizing the use of solar panels and ensuring a consistent energy supply, even in challenging weather scenarios</w:t>
      </w:r>
      <w:r w:rsidR="00B27B39" w:rsidRPr="2A217D55">
        <w:rPr>
          <w:rFonts w:ascii="Garamond" w:hAnsi="Garamond"/>
        </w:rPr>
        <w:t xml:space="preserve">.  </w:t>
      </w:r>
      <w:r w:rsidRPr="2A217D55">
        <w:rPr>
          <w:rFonts w:ascii="Garamond" w:hAnsi="Garamond"/>
        </w:rPr>
        <w:t>It highlights the significance of understanding the factors that affect solar energy availability for better energy planning and infrastructure</w:t>
      </w:r>
      <w:r w:rsidR="39563447" w:rsidRPr="2A217D55">
        <w:rPr>
          <w:rFonts w:ascii="Garamond" w:hAnsi="Garamond"/>
        </w:rPr>
        <w:t xml:space="preserve"> </w:t>
      </w:r>
      <w:r w:rsidR="00E77293">
        <w:rPr>
          <w:rFonts w:ascii="Garamond" w:hAnsi="Garamond"/>
        </w:rPr>
        <w:t>[2]</w:t>
      </w:r>
      <w:r w:rsidRPr="2A217D55">
        <w:rPr>
          <w:rFonts w:ascii="Garamond" w:hAnsi="Garamond"/>
        </w:rPr>
        <w:t>.</w:t>
      </w:r>
    </w:p>
    <w:p w14:paraId="114BFDD4" w14:textId="0899FFF8" w:rsidR="0D1FC510" w:rsidRPr="00CE5E63" w:rsidRDefault="0D1FC510" w:rsidP="2A217D55">
      <w:pPr>
        <w:ind w:firstLine="709"/>
        <w:rPr>
          <w:rFonts w:ascii="Garamond" w:hAnsi="Garamond"/>
        </w:rPr>
      </w:pPr>
      <w:r w:rsidRPr="2A217D55">
        <w:rPr>
          <w:rFonts w:ascii="Garamond" w:hAnsi="Garamond"/>
        </w:rPr>
        <w:t>Amonkar et al. (2022) introduce a k-nearest</w:t>
      </w:r>
      <w:r w:rsidR="00314EE2" w:rsidRPr="2A217D55">
        <w:rPr>
          <w:rFonts w:ascii="Garamond" w:hAnsi="Garamond"/>
        </w:rPr>
        <w:t>-</w:t>
      </w:r>
      <w:r w:rsidRPr="2A217D55">
        <w:rPr>
          <w:rFonts w:ascii="Garamond" w:hAnsi="Garamond"/>
        </w:rPr>
        <w:t>neighbor space-time simulator for wind and solar power modeling, contributing to the integration of renewable energy sources on a large scale</w:t>
      </w:r>
      <w:r w:rsidR="003A1889" w:rsidRPr="2A217D55">
        <w:rPr>
          <w:rFonts w:ascii="Garamond" w:hAnsi="Garamond"/>
        </w:rPr>
        <w:t xml:space="preserve"> </w:t>
      </w:r>
      <w:r w:rsidR="00F71C96">
        <w:rPr>
          <w:rFonts w:ascii="Garamond" w:hAnsi="Garamond"/>
        </w:rPr>
        <w:t>[3]</w:t>
      </w:r>
      <w:r w:rsidR="00B27B39" w:rsidRPr="2A217D55">
        <w:rPr>
          <w:rFonts w:ascii="Garamond" w:hAnsi="Garamond"/>
        </w:rPr>
        <w:t xml:space="preserve">.  </w:t>
      </w:r>
      <w:r w:rsidRPr="2A217D55">
        <w:rPr>
          <w:rFonts w:ascii="Garamond" w:hAnsi="Garamond"/>
        </w:rPr>
        <w:t xml:space="preserve">The innovative approach presented here facilitates a more </w:t>
      </w:r>
      <w:r w:rsidRPr="2A217D55">
        <w:rPr>
          <w:rFonts w:ascii="Garamond" w:hAnsi="Garamond"/>
        </w:rPr>
        <w:lastRenderedPageBreak/>
        <w:t>accurate prediction of wind and solar energy generation</w:t>
      </w:r>
      <w:r w:rsidR="00B27B39" w:rsidRPr="2A217D55">
        <w:rPr>
          <w:rFonts w:ascii="Garamond" w:hAnsi="Garamond"/>
        </w:rPr>
        <w:t xml:space="preserve">.  </w:t>
      </w:r>
      <w:r w:rsidRPr="2A217D55">
        <w:rPr>
          <w:rFonts w:ascii="Garamond" w:hAnsi="Garamond"/>
        </w:rPr>
        <w:t>By using space-time simulation, researchers can make precise forecasts, which are crucial for optimizing energy grid management</w:t>
      </w:r>
      <w:r w:rsidR="00B27B39" w:rsidRPr="2A217D55">
        <w:rPr>
          <w:rFonts w:ascii="Garamond" w:hAnsi="Garamond"/>
        </w:rPr>
        <w:t xml:space="preserve">.  </w:t>
      </w:r>
      <w:r w:rsidRPr="2A217D55">
        <w:rPr>
          <w:rFonts w:ascii="Garamond" w:hAnsi="Garamond"/>
        </w:rPr>
        <w:t>It provides a foundation for understanding when and where renewable energy sources will be most productive, aligning supply with demand more effectively</w:t>
      </w:r>
      <w:r w:rsidR="5F8C8B21" w:rsidRPr="2A217D55">
        <w:rPr>
          <w:rFonts w:ascii="Garamond" w:hAnsi="Garamond"/>
        </w:rPr>
        <w:t xml:space="preserve"> </w:t>
      </w:r>
      <w:r w:rsidR="00F71C96">
        <w:rPr>
          <w:rFonts w:ascii="Garamond" w:hAnsi="Garamond"/>
        </w:rPr>
        <w:t>[3]</w:t>
      </w:r>
      <w:r w:rsidRPr="2A217D55">
        <w:rPr>
          <w:rFonts w:ascii="Garamond" w:hAnsi="Garamond"/>
        </w:rPr>
        <w:t>.</w:t>
      </w:r>
    </w:p>
    <w:p w14:paraId="60569B6D" w14:textId="3111F059" w:rsidR="0D1FC510" w:rsidRPr="00CE5E63" w:rsidRDefault="0D1FC510" w:rsidP="2A217D55">
      <w:pPr>
        <w:ind w:firstLine="0"/>
        <w:rPr>
          <w:rFonts w:ascii="Garamond" w:hAnsi="Garamond"/>
        </w:rPr>
      </w:pPr>
      <w:r w:rsidRPr="2A217D55">
        <w:rPr>
          <w:rFonts w:ascii="Garamond" w:hAnsi="Garamond"/>
        </w:rPr>
        <w:t xml:space="preserve"> </w:t>
      </w:r>
      <w:r>
        <w:tab/>
      </w:r>
      <w:r w:rsidRPr="2A217D55">
        <w:rPr>
          <w:rFonts w:ascii="Garamond" w:hAnsi="Garamond"/>
        </w:rPr>
        <w:t>Slattery et al. (2011) emphasize the state and local economic impacts of wind energy projects, providing valuable insights into Texas' wind energy potential and economic benefits</w:t>
      </w:r>
      <w:r w:rsidR="413FD63C" w:rsidRPr="2A217D55">
        <w:rPr>
          <w:rFonts w:ascii="Garamond" w:hAnsi="Garamond"/>
        </w:rPr>
        <w:t xml:space="preserve"> </w:t>
      </w:r>
      <w:r w:rsidR="000C051F">
        <w:rPr>
          <w:rFonts w:ascii="Garamond" w:hAnsi="Garamond"/>
        </w:rPr>
        <w:t>[2</w:t>
      </w:r>
      <w:r w:rsidR="00F258E7">
        <w:rPr>
          <w:rFonts w:ascii="Garamond" w:hAnsi="Garamond"/>
        </w:rPr>
        <w:t>3</w:t>
      </w:r>
      <w:r w:rsidR="000C051F">
        <w:rPr>
          <w:rFonts w:ascii="Garamond" w:hAnsi="Garamond"/>
        </w:rPr>
        <w:t>]</w:t>
      </w:r>
      <w:r w:rsidR="00B27B39" w:rsidRPr="2A217D55">
        <w:rPr>
          <w:rFonts w:ascii="Garamond" w:hAnsi="Garamond"/>
        </w:rPr>
        <w:t xml:space="preserve">.  </w:t>
      </w:r>
      <w:r w:rsidRPr="2A217D55">
        <w:rPr>
          <w:rFonts w:ascii="Garamond" w:hAnsi="Garamond"/>
        </w:rPr>
        <w:t>Texas, with its extensive land area and favorable wind conditions, holds significant promise for wind energy</w:t>
      </w:r>
      <w:r w:rsidR="00B27B39" w:rsidRPr="2A217D55">
        <w:rPr>
          <w:rFonts w:ascii="Garamond" w:hAnsi="Garamond"/>
        </w:rPr>
        <w:t xml:space="preserve">.  </w:t>
      </w:r>
      <w:r w:rsidRPr="2A217D55">
        <w:rPr>
          <w:rFonts w:ascii="Garamond" w:hAnsi="Garamond"/>
        </w:rPr>
        <w:t xml:space="preserve">This research not only highlights the economic advantages of investing in wind energy but also showcases the positive environmental impact </w:t>
      </w:r>
      <w:proofErr w:type="gramStart"/>
      <w:r w:rsidRPr="2A217D55">
        <w:rPr>
          <w:rFonts w:ascii="Garamond" w:hAnsi="Garamond"/>
        </w:rPr>
        <w:t>by</w:t>
      </w:r>
      <w:proofErr w:type="gramEnd"/>
      <w:r w:rsidRPr="2A217D55">
        <w:rPr>
          <w:rFonts w:ascii="Garamond" w:hAnsi="Garamond"/>
        </w:rPr>
        <w:t xml:space="preserve"> reducing greenhouse gas emissions</w:t>
      </w:r>
      <w:r w:rsidR="54DCC74E" w:rsidRPr="2A217D55">
        <w:rPr>
          <w:rFonts w:ascii="Garamond" w:hAnsi="Garamond"/>
        </w:rPr>
        <w:t xml:space="preserve"> </w:t>
      </w:r>
      <w:r w:rsidR="000C051F">
        <w:rPr>
          <w:rFonts w:ascii="Garamond" w:hAnsi="Garamond"/>
        </w:rPr>
        <w:t>[2</w:t>
      </w:r>
      <w:r w:rsidR="00F258E7">
        <w:rPr>
          <w:rFonts w:ascii="Garamond" w:hAnsi="Garamond"/>
        </w:rPr>
        <w:t>3</w:t>
      </w:r>
      <w:r w:rsidR="000C051F">
        <w:rPr>
          <w:rFonts w:ascii="Garamond" w:hAnsi="Garamond"/>
        </w:rPr>
        <w:t>]</w:t>
      </w:r>
      <w:r w:rsidR="00B27B39" w:rsidRPr="2A217D55">
        <w:rPr>
          <w:rFonts w:ascii="Garamond" w:hAnsi="Garamond"/>
        </w:rPr>
        <w:t xml:space="preserve">.  </w:t>
      </w:r>
      <w:r w:rsidRPr="2A217D55">
        <w:rPr>
          <w:rFonts w:ascii="Garamond" w:hAnsi="Garamond"/>
        </w:rPr>
        <w:t>By understanding the local economic benefits, policymakers can make informed decisions to support the growth of wind energy in Texas.</w:t>
      </w:r>
    </w:p>
    <w:p w14:paraId="427046F3" w14:textId="5262B67A" w:rsidR="431A4BA2" w:rsidRPr="00CE5E63" w:rsidRDefault="6706DEC6" w:rsidP="4DE90656">
      <w:pPr>
        <w:ind w:firstLine="0"/>
        <w:rPr>
          <w:rFonts w:ascii="Garamond" w:hAnsi="Garamond"/>
        </w:rPr>
      </w:pPr>
      <w:r w:rsidRPr="00CE5E63">
        <w:rPr>
          <w:rFonts w:ascii="Garamond" w:hAnsi="Garamond"/>
        </w:rPr>
        <w:t xml:space="preserve"> </w:t>
      </w:r>
    </w:p>
    <w:p w14:paraId="6181F85F" w14:textId="6A3911D0" w:rsidR="0BD65DBC" w:rsidRPr="00CE5E63" w:rsidRDefault="6CEFB725" w:rsidP="6614E23B">
      <w:pPr>
        <w:ind w:firstLine="0"/>
        <w:rPr>
          <w:rFonts w:ascii="Garamond" w:hAnsi="Garamond"/>
          <w:b/>
          <w:sz w:val="24"/>
          <w:szCs w:val="24"/>
          <w:rPrChange w:id="42" w:author="Derner, Reuven" w:date="2023-11-17T02:31:00Z">
            <w:rPr>
              <w:rFonts w:ascii="Garamond" w:hAnsi="Garamond"/>
            </w:rPr>
          </w:rPrChange>
        </w:rPr>
      </w:pPr>
      <w:r w:rsidRPr="7DFE59EA">
        <w:rPr>
          <w:rFonts w:ascii="Garamond" w:hAnsi="Garamond"/>
          <w:b/>
          <w:sz w:val="24"/>
          <w:szCs w:val="24"/>
          <w:rPrChange w:id="43" w:author="Derner, Reuven" w:date="2023-11-17T02:31:00Z">
            <w:rPr>
              <w:rFonts w:ascii="Garamond" w:hAnsi="Garamond"/>
              <w:b/>
            </w:rPr>
          </w:rPrChange>
        </w:rPr>
        <w:t>2.</w:t>
      </w:r>
      <w:r w:rsidR="005A1AEC">
        <w:rPr>
          <w:rFonts w:ascii="Garamond" w:hAnsi="Garamond"/>
          <w:b/>
          <w:sz w:val="24"/>
          <w:szCs w:val="24"/>
        </w:rPr>
        <w:t>3</w:t>
      </w:r>
      <w:r w:rsidRPr="7DFE59EA">
        <w:rPr>
          <w:rFonts w:ascii="Garamond" w:hAnsi="Garamond"/>
          <w:b/>
          <w:sz w:val="24"/>
          <w:szCs w:val="24"/>
          <w:rPrChange w:id="44" w:author="Derner, Reuven" w:date="2023-11-17T02:31:00Z">
            <w:rPr>
              <w:rFonts w:ascii="Garamond" w:hAnsi="Garamond"/>
              <w:b/>
            </w:rPr>
          </w:rPrChange>
        </w:rPr>
        <w:t xml:space="preserve"> </w:t>
      </w:r>
      <w:r w:rsidR="0BD65DBC" w:rsidRPr="7DFE59EA">
        <w:rPr>
          <w:rFonts w:ascii="Garamond" w:hAnsi="Garamond"/>
          <w:b/>
          <w:sz w:val="24"/>
          <w:szCs w:val="24"/>
          <w:rPrChange w:id="45" w:author="Derner, Reuven" w:date="2023-11-17T02:31:00Z">
            <w:rPr>
              <w:rFonts w:ascii="Garamond" w:hAnsi="Garamond"/>
              <w:b/>
            </w:rPr>
          </w:rPrChange>
        </w:rPr>
        <w:t>Energy Storage and Grid Integration</w:t>
      </w:r>
    </w:p>
    <w:p w14:paraId="6A7A8519" w14:textId="517C5916" w:rsidR="0BD65DBC" w:rsidRPr="00CE5E63" w:rsidRDefault="0BD65DBC" w:rsidP="6614E23B">
      <w:pPr>
        <w:ind w:firstLine="0"/>
        <w:rPr>
          <w:rFonts w:ascii="Garamond" w:hAnsi="Garamond"/>
        </w:rPr>
      </w:pPr>
      <w:r w:rsidRPr="00CE5E63">
        <w:rPr>
          <w:rFonts w:ascii="Garamond" w:hAnsi="Garamond"/>
        </w:rPr>
        <w:t xml:space="preserve"> </w:t>
      </w:r>
    </w:p>
    <w:p w14:paraId="0127516A" w14:textId="13F95262" w:rsidR="0BD65DBC" w:rsidRPr="00CE5E63" w:rsidRDefault="0BD65DBC" w:rsidP="30A0772F">
      <w:pPr>
        <w:ind w:firstLine="709"/>
        <w:rPr>
          <w:rFonts w:ascii="Garamond" w:hAnsi="Garamond"/>
        </w:rPr>
      </w:pPr>
      <w:r w:rsidRPr="2A217D55">
        <w:rPr>
          <w:rFonts w:ascii="Garamond" w:hAnsi="Garamond"/>
        </w:rPr>
        <w:t>While Texas possesses vast solar and wind resources, the variability of these renewable energy sources necessitates efficient energy storage solutions</w:t>
      </w:r>
      <w:r w:rsidR="00B27B39" w:rsidRPr="2A217D55">
        <w:rPr>
          <w:rFonts w:ascii="Garamond" w:hAnsi="Garamond"/>
        </w:rPr>
        <w:t xml:space="preserve">.  </w:t>
      </w:r>
      <w:r w:rsidRPr="2A217D55">
        <w:rPr>
          <w:rFonts w:ascii="Garamond" w:hAnsi="Garamond"/>
        </w:rPr>
        <w:t>Energy storage is a crucial aspect of sustainable energy infrastructure</w:t>
      </w:r>
      <w:r w:rsidR="00B27B39" w:rsidRPr="2A217D55">
        <w:rPr>
          <w:rFonts w:ascii="Garamond" w:hAnsi="Garamond"/>
        </w:rPr>
        <w:t xml:space="preserve">.  </w:t>
      </w:r>
      <w:r w:rsidRPr="2A217D55">
        <w:rPr>
          <w:rFonts w:ascii="Garamond" w:hAnsi="Garamond"/>
        </w:rPr>
        <w:t>Researchers like Zhang et al. (2022) focus on the complexities of energy grid failures, but it's equally vital to explore how energy storage can mitigate such failures</w:t>
      </w:r>
      <w:r w:rsidR="1E3ABF8B" w:rsidRPr="2A217D55">
        <w:rPr>
          <w:rFonts w:ascii="Garamond" w:hAnsi="Garamond"/>
        </w:rPr>
        <w:t xml:space="preserve"> </w:t>
      </w:r>
      <w:r w:rsidR="008D0EEC">
        <w:rPr>
          <w:rFonts w:ascii="Garamond" w:hAnsi="Garamond"/>
        </w:rPr>
        <w:t>[</w:t>
      </w:r>
      <w:r w:rsidR="00F258E7">
        <w:rPr>
          <w:rFonts w:ascii="Garamond" w:hAnsi="Garamond"/>
        </w:rPr>
        <w:t>30</w:t>
      </w:r>
      <w:r w:rsidR="008D0EEC">
        <w:rPr>
          <w:rFonts w:ascii="Garamond" w:hAnsi="Garamond"/>
        </w:rPr>
        <w:t>]</w:t>
      </w:r>
      <w:r w:rsidR="00B27B39" w:rsidRPr="2A217D55">
        <w:rPr>
          <w:rFonts w:ascii="Garamond" w:hAnsi="Garamond"/>
        </w:rPr>
        <w:t xml:space="preserve">.  </w:t>
      </w:r>
      <w:r w:rsidRPr="2A217D55">
        <w:rPr>
          <w:rFonts w:ascii="Garamond" w:hAnsi="Garamond"/>
        </w:rPr>
        <w:t>Texas must invest in grid-scale energy storage technologies such as advanced batteries, pumped hydro storage, and compressed air energy storage</w:t>
      </w:r>
      <w:r w:rsidR="00B27B39" w:rsidRPr="2A217D55">
        <w:rPr>
          <w:rFonts w:ascii="Garamond" w:hAnsi="Garamond"/>
        </w:rPr>
        <w:t xml:space="preserve">.  </w:t>
      </w:r>
      <w:r w:rsidR="00E33B6C" w:rsidRPr="2A217D55">
        <w:rPr>
          <w:rFonts w:ascii="Garamond" w:hAnsi="Garamond"/>
        </w:rPr>
        <w:t xml:space="preserve">Systems such as these store energy </w:t>
      </w:r>
      <w:r w:rsidR="008215D1" w:rsidRPr="2A217D55">
        <w:rPr>
          <w:rFonts w:ascii="Garamond" w:hAnsi="Garamond"/>
        </w:rPr>
        <w:t>in a variety of</w:t>
      </w:r>
      <w:r w:rsidR="00D15782" w:rsidRPr="2A217D55">
        <w:rPr>
          <w:rFonts w:ascii="Garamond" w:hAnsi="Garamond"/>
        </w:rPr>
        <w:t xml:space="preserve"> </w:t>
      </w:r>
      <w:r w:rsidR="00B75661" w:rsidRPr="2A217D55">
        <w:rPr>
          <w:rFonts w:ascii="Garamond" w:hAnsi="Garamond"/>
        </w:rPr>
        <w:t>chemical and mechanical</w:t>
      </w:r>
      <w:r w:rsidR="008215D1" w:rsidRPr="2A217D55">
        <w:rPr>
          <w:rFonts w:ascii="Garamond" w:hAnsi="Garamond"/>
        </w:rPr>
        <w:t xml:space="preserve"> ways</w:t>
      </w:r>
      <w:r w:rsidR="00DC0447" w:rsidRPr="2A217D55">
        <w:rPr>
          <w:rFonts w:ascii="Garamond" w:hAnsi="Garamond"/>
        </w:rPr>
        <w:t xml:space="preserve">, </w:t>
      </w:r>
      <w:r w:rsidR="00025538" w:rsidRPr="2A217D55">
        <w:rPr>
          <w:rFonts w:ascii="Garamond" w:hAnsi="Garamond"/>
        </w:rPr>
        <w:t>holding in reserve</w:t>
      </w:r>
      <w:r w:rsidR="00DF7402" w:rsidRPr="2A217D55">
        <w:rPr>
          <w:rFonts w:ascii="Garamond" w:hAnsi="Garamond"/>
        </w:rPr>
        <w:t xml:space="preserve"> electrical power to supplant power being generated in real time when the latter is </w:t>
      </w:r>
      <w:r w:rsidR="009463D3" w:rsidRPr="2A217D55">
        <w:rPr>
          <w:rFonts w:ascii="Garamond" w:hAnsi="Garamond"/>
        </w:rPr>
        <w:t xml:space="preserve">incapable of </w:t>
      </w:r>
      <w:r w:rsidR="001D5536" w:rsidRPr="2A217D55">
        <w:rPr>
          <w:rFonts w:ascii="Garamond" w:hAnsi="Garamond"/>
        </w:rPr>
        <w:t>supporting consumer demand</w:t>
      </w:r>
      <w:r w:rsidR="00512DCD" w:rsidRPr="2A217D55">
        <w:rPr>
          <w:rFonts w:ascii="Garamond" w:hAnsi="Garamond"/>
        </w:rPr>
        <w:t xml:space="preserve"> with a safe </w:t>
      </w:r>
      <w:r w:rsidR="00753A9E" w:rsidRPr="2A217D55">
        <w:rPr>
          <w:rFonts w:ascii="Garamond" w:hAnsi="Garamond"/>
        </w:rPr>
        <w:t>margin</w:t>
      </w:r>
      <w:r w:rsidR="7EB067BB" w:rsidRPr="2A217D55">
        <w:rPr>
          <w:rFonts w:ascii="Garamond" w:hAnsi="Garamond"/>
        </w:rPr>
        <w:t xml:space="preserve"> </w:t>
      </w:r>
      <w:r w:rsidR="008D0EEC">
        <w:rPr>
          <w:rFonts w:ascii="Garamond" w:hAnsi="Garamond"/>
        </w:rPr>
        <w:t>[</w:t>
      </w:r>
      <w:r w:rsidR="00F258E7">
        <w:rPr>
          <w:rFonts w:ascii="Garamond" w:hAnsi="Garamond"/>
        </w:rPr>
        <w:t>30</w:t>
      </w:r>
      <w:r w:rsidR="008D0EEC">
        <w:rPr>
          <w:rFonts w:ascii="Garamond" w:hAnsi="Garamond"/>
        </w:rPr>
        <w:t>]</w:t>
      </w:r>
      <w:r w:rsidR="00753A9E" w:rsidRPr="2A217D55">
        <w:rPr>
          <w:rFonts w:ascii="Garamond" w:hAnsi="Garamond"/>
        </w:rPr>
        <w:t>.</w:t>
      </w:r>
    </w:p>
    <w:p w14:paraId="312141D7" w14:textId="3171DF2B" w:rsidR="0BD65DBC" w:rsidRPr="00CE5E63" w:rsidRDefault="0BD65DBC" w:rsidP="6614E23B">
      <w:pPr>
        <w:ind w:firstLine="0"/>
        <w:rPr>
          <w:rFonts w:ascii="Garamond" w:hAnsi="Garamond"/>
        </w:rPr>
      </w:pPr>
      <w:r w:rsidRPr="00CE5E63">
        <w:rPr>
          <w:rFonts w:ascii="Garamond" w:hAnsi="Garamond"/>
        </w:rPr>
        <w:t xml:space="preserve"> </w:t>
      </w:r>
      <w:r w:rsidRPr="00CE5E63">
        <w:rPr>
          <w:rFonts w:ascii="Garamond" w:hAnsi="Garamond"/>
        </w:rPr>
        <w:tab/>
        <w:t>The integration of energy storage solutions into Texas' grid is pivotal</w:t>
      </w:r>
      <w:r w:rsidR="00B27B39" w:rsidRPr="00CE5E63">
        <w:rPr>
          <w:rFonts w:ascii="Garamond" w:hAnsi="Garamond"/>
        </w:rPr>
        <w:t xml:space="preserve">.  </w:t>
      </w:r>
      <w:r w:rsidRPr="00CE5E63">
        <w:rPr>
          <w:rFonts w:ascii="Garamond" w:hAnsi="Garamond"/>
        </w:rPr>
        <w:t>It ensures a consistent energy supply even during severe weather events or when renewable energy generation is insufficient</w:t>
      </w:r>
      <w:r w:rsidR="00B27B39" w:rsidRPr="00CE5E63">
        <w:rPr>
          <w:rFonts w:ascii="Garamond" w:hAnsi="Garamond"/>
        </w:rPr>
        <w:t xml:space="preserve">.  </w:t>
      </w:r>
      <w:r w:rsidRPr="00CE5E63">
        <w:rPr>
          <w:rFonts w:ascii="Garamond" w:hAnsi="Garamond"/>
        </w:rPr>
        <w:t xml:space="preserve">Policymakers and energy providers need to collaborate on creating incentives for the development and deployment of energy storage systems, as this is essential for achieving a reliable and resilient sustainable energy infrastructure. </w:t>
      </w:r>
    </w:p>
    <w:p w14:paraId="4B4E3C35" w14:textId="384FDDE7" w:rsidR="6614E23B" w:rsidRPr="00CE5E63" w:rsidRDefault="6614E23B" w:rsidP="6614E23B">
      <w:pPr>
        <w:ind w:firstLine="0"/>
        <w:rPr>
          <w:rFonts w:ascii="Garamond" w:hAnsi="Garamond"/>
        </w:rPr>
      </w:pPr>
    </w:p>
    <w:p w14:paraId="45FA287A" w14:textId="7685C852" w:rsidR="431A4BA2" w:rsidRPr="00CE5E63" w:rsidRDefault="16A5606C" w:rsidP="4DE90656">
      <w:pPr>
        <w:ind w:firstLine="0"/>
        <w:rPr>
          <w:rFonts w:ascii="Garamond" w:hAnsi="Garamond"/>
          <w:sz w:val="24"/>
          <w:szCs w:val="24"/>
          <w:rPrChange w:id="46" w:author="Derner, Reuven" w:date="2023-11-17T02:31:00Z">
            <w:rPr>
              <w:rFonts w:ascii="Garamond" w:hAnsi="Garamond"/>
            </w:rPr>
          </w:rPrChange>
        </w:rPr>
      </w:pPr>
      <w:r w:rsidRPr="7DFE59EA">
        <w:rPr>
          <w:rFonts w:ascii="Garamond" w:hAnsi="Garamond"/>
          <w:b/>
          <w:sz w:val="24"/>
          <w:szCs w:val="24"/>
          <w:rPrChange w:id="47" w:author="Derner, Reuven" w:date="2023-11-17T02:31:00Z">
            <w:rPr>
              <w:rFonts w:ascii="Garamond" w:hAnsi="Garamond"/>
              <w:b/>
            </w:rPr>
          </w:rPrChange>
        </w:rPr>
        <w:t>2.</w:t>
      </w:r>
      <w:r w:rsidR="005A1AEC">
        <w:rPr>
          <w:rFonts w:ascii="Garamond" w:hAnsi="Garamond"/>
          <w:b/>
          <w:sz w:val="24"/>
          <w:szCs w:val="24"/>
        </w:rPr>
        <w:t>4</w:t>
      </w:r>
      <w:r w:rsidRPr="7DFE59EA">
        <w:rPr>
          <w:rFonts w:ascii="Garamond" w:hAnsi="Garamond"/>
          <w:b/>
          <w:sz w:val="24"/>
          <w:szCs w:val="24"/>
          <w:rPrChange w:id="48" w:author="Derner, Reuven" w:date="2023-11-17T02:31:00Z">
            <w:rPr>
              <w:rFonts w:ascii="Garamond" w:hAnsi="Garamond"/>
              <w:b/>
            </w:rPr>
          </w:rPrChange>
        </w:rPr>
        <w:t xml:space="preserve"> </w:t>
      </w:r>
      <w:r w:rsidR="0D1FC510" w:rsidRPr="7DFE59EA">
        <w:rPr>
          <w:rFonts w:ascii="Garamond" w:hAnsi="Garamond"/>
          <w:b/>
          <w:sz w:val="24"/>
          <w:szCs w:val="24"/>
          <w:rPrChange w:id="49" w:author="Derner, Reuven" w:date="2023-11-17T02:31:00Z">
            <w:rPr>
              <w:rFonts w:ascii="Garamond" w:hAnsi="Garamond"/>
              <w:b/>
            </w:rPr>
          </w:rPrChange>
        </w:rPr>
        <w:t>Infrastructure</w:t>
      </w:r>
      <w:r w:rsidR="6706DEC6" w:rsidRPr="7DFE59EA">
        <w:rPr>
          <w:rFonts w:ascii="Garamond" w:hAnsi="Garamond"/>
          <w:b/>
          <w:sz w:val="24"/>
          <w:szCs w:val="24"/>
          <w:rPrChange w:id="50" w:author="Derner, Reuven" w:date="2023-11-17T02:31:00Z">
            <w:rPr>
              <w:rFonts w:ascii="Garamond" w:hAnsi="Garamond"/>
              <w:b/>
            </w:rPr>
          </w:rPrChange>
        </w:rPr>
        <w:t xml:space="preserve"> and Resilience: Preparing for Severe Weather Events</w:t>
      </w:r>
    </w:p>
    <w:p w14:paraId="7B509B1D" w14:textId="79D8B867" w:rsidR="0D1FC510" w:rsidRPr="00CE5E63" w:rsidRDefault="0D1FC510" w:rsidP="272987C3">
      <w:pPr>
        <w:ind w:firstLine="0"/>
        <w:rPr>
          <w:rFonts w:ascii="Garamond" w:hAnsi="Garamond"/>
        </w:rPr>
      </w:pPr>
      <w:r w:rsidRPr="00CE5E63">
        <w:rPr>
          <w:rFonts w:ascii="Garamond" w:hAnsi="Garamond"/>
        </w:rPr>
        <w:t xml:space="preserve"> </w:t>
      </w:r>
      <w:r w:rsidRPr="00CE5E63">
        <w:rPr>
          <w:rFonts w:ascii="Garamond" w:hAnsi="Garamond"/>
        </w:rPr>
        <w:tab/>
      </w:r>
    </w:p>
    <w:p w14:paraId="656D240D" w14:textId="2CB20C71" w:rsidR="0D1FC510" w:rsidRPr="00CE5E63" w:rsidRDefault="0D1FC510">
      <w:pPr>
        <w:ind w:firstLine="709"/>
        <w:rPr>
          <w:rFonts w:ascii="Garamond" w:hAnsi="Garamond"/>
        </w:rPr>
        <w:pPrChange w:id="51" w:author="Derner, Reuven" w:date="2023-11-17T02:31:00Z">
          <w:pPr>
            <w:ind w:firstLine="0"/>
          </w:pPr>
        </w:pPrChange>
      </w:pPr>
      <w:r w:rsidRPr="2A217D55">
        <w:rPr>
          <w:rFonts w:ascii="Garamond" w:hAnsi="Garamond"/>
        </w:rPr>
        <w:t>Texas' energy infrastructure faces resilience challenges, as demonstrated by the severe disruption caused by the 2021 Winter Storm Uri</w:t>
      </w:r>
      <w:r w:rsidR="00B27B39" w:rsidRPr="2A217D55">
        <w:rPr>
          <w:rFonts w:ascii="Garamond" w:hAnsi="Garamond"/>
        </w:rPr>
        <w:t xml:space="preserve">.  </w:t>
      </w:r>
      <w:r w:rsidRPr="2A217D55">
        <w:rPr>
          <w:rFonts w:ascii="Garamond" w:hAnsi="Garamond"/>
        </w:rPr>
        <w:t>The Texas Comptroller of Public Accounts conducted a comprehensive economic assessment of the storm's impact, revealing vulnerabilities in the state's energy infrastructure</w:t>
      </w:r>
      <w:r w:rsidR="61835666" w:rsidRPr="2A217D55">
        <w:rPr>
          <w:rFonts w:ascii="Garamond" w:hAnsi="Garamond"/>
        </w:rPr>
        <w:t xml:space="preserve"> </w:t>
      </w:r>
      <w:r w:rsidR="00624828">
        <w:rPr>
          <w:rFonts w:ascii="Garamond" w:hAnsi="Garamond"/>
        </w:rPr>
        <w:t>[2</w:t>
      </w:r>
      <w:r w:rsidR="00F258E7">
        <w:rPr>
          <w:rFonts w:ascii="Garamond" w:hAnsi="Garamond"/>
        </w:rPr>
        <w:t>6</w:t>
      </w:r>
      <w:r w:rsidR="00624828">
        <w:rPr>
          <w:rFonts w:ascii="Garamond" w:hAnsi="Garamond"/>
        </w:rPr>
        <w:t>]</w:t>
      </w:r>
      <w:r w:rsidR="61835666" w:rsidRPr="2A217D55">
        <w:rPr>
          <w:rFonts w:ascii="Garamond" w:hAnsi="Garamond"/>
        </w:rPr>
        <w:t>.</w:t>
      </w:r>
      <w:r w:rsidR="00B27B39" w:rsidRPr="2A217D55">
        <w:rPr>
          <w:rFonts w:ascii="Garamond" w:hAnsi="Garamond"/>
        </w:rPr>
        <w:t xml:space="preserve">  </w:t>
      </w:r>
      <w:r w:rsidRPr="2A217D55">
        <w:rPr>
          <w:rFonts w:ascii="Garamond" w:hAnsi="Garamond"/>
        </w:rPr>
        <w:t>The study provides a comprehensive analysis of the economic consequences of severe weather events on energy infrastructure</w:t>
      </w:r>
      <w:r w:rsidR="00B27B39" w:rsidRPr="2A217D55">
        <w:rPr>
          <w:rFonts w:ascii="Garamond" w:hAnsi="Garamond"/>
        </w:rPr>
        <w:t xml:space="preserve">.  </w:t>
      </w:r>
      <w:r w:rsidRPr="2A217D55">
        <w:rPr>
          <w:rFonts w:ascii="Garamond" w:hAnsi="Garamond"/>
        </w:rPr>
        <w:t>It underscores the need for proactive measures to enhance grid resilience, as disruptions like Winter Storm Uri expose vulnerabilities in the system</w:t>
      </w:r>
      <w:r w:rsidR="377F6746" w:rsidRPr="2A217D55">
        <w:rPr>
          <w:rFonts w:ascii="Garamond" w:hAnsi="Garamond"/>
        </w:rPr>
        <w:t xml:space="preserve"> </w:t>
      </w:r>
      <w:r w:rsidR="00CD12D9">
        <w:rPr>
          <w:rFonts w:ascii="Garamond" w:hAnsi="Garamond"/>
        </w:rPr>
        <w:t>[2</w:t>
      </w:r>
      <w:r w:rsidR="00F258E7">
        <w:rPr>
          <w:rFonts w:ascii="Garamond" w:hAnsi="Garamond"/>
        </w:rPr>
        <w:t>6</w:t>
      </w:r>
      <w:r w:rsidR="00CD12D9">
        <w:rPr>
          <w:rFonts w:ascii="Garamond" w:hAnsi="Garamond"/>
        </w:rPr>
        <w:t>]</w:t>
      </w:r>
      <w:r w:rsidR="377F6746" w:rsidRPr="2A217D55">
        <w:rPr>
          <w:rFonts w:ascii="Garamond" w:hAnsi="Garamond"/>
        </w:rPr>
        <w:t>.</w:t>
      </w:r>
      <w:r w:rsidR="00B27B39" w:rsidRPr="2A217D55">
        <w:rPr>
          <w:rFonts w:ascii="Garamond" w:hAnsi="Garamond"/>
        </w:rPr>
        <w:t xml:space="preserve">  </w:t>
      </w:r>
      <w:r w:rsidRPr="2A217D55">
        <w:rPr>
          <w:rFonts w:ascii="Garamond" w:hAnsi="Garamond"/>
        </w:rPr>
        <w:t>This research is instrumental in guiding infrastructure investments and improvements to withstand extreme weather conditions.</w:t>
      </w:r>
    </w:p>
    <w:p w14:paraId="15393661" w14:textId="6CD6ED05" w:rsidR="0D1FC510" w:rsidRPr="00CE5E63" w:rsidRDefault="0D1FC510" w:rsidP="3EC594F1">
      <w:pPr>
        <w:ind w:firstLine="709"/>
        <w:rPr>
          <w:rFonts w:ascii="Garamond" w:hAnsi="Garamond"/>
        </w:rPr>
      </w:pPr>
      <w:r w:rsidRPr="2A217D55">
        <w:rPr>
          <w:rFonts w:ascii="Garamond" w:hAnsi="Garamond"/>
        </w:rPr>
        <w:t>Zhang et al. (2022) conducted a detailed analysis of the causes and consequences of the 2021 Texas blackouts, elucidating the complexities of energy grid failures and their mitigation</w:t>
      </w:r>
      <w:r w:rsidR="56790E58" w:rsidRPr="2A217D55">
        <w:rPr>
          <w:rFonts w:ascii="Garamond" w:hAnsi="Garamond"/>
        </w:rPr>
        <w:t xml:space="preserve"> </w:t>
      </w:r>
      <w:r w:rsidR="00CD12D9">
        <w:rPr>
          <w:rFonts w:ascii="Garamond" w:hAnsi="Garamond"/>
        </w:rPr>
        <w:t>[</w:t>
      </w:r>
      <w:r w:rsidR="00F258E7">
        <w:rPr>
          <w:rFonts w:ascii="Garamond" w:hAnsi="Garamond"/>
        </w:rPr>
        <w:t>30</w:t>
      </w:r>
      <w:r w:rsidR="00CD12D9">
        <w:rPr>
          <w:rFonts w:ascii="Garamond" w:hAnsi="Garamond"/>
        </w:rPr>
        <w:t>]</w:t>
      </w:r>
      <w:r w:rsidR="00B27B39" w:rsidRPr="2A217D55">
        <w:rPr>
          <w:rFonts w:ascii="Garamond" w:hAnsi="Garamond"/>
        </w:rPr>
        <w:t xml:space="preserve">.  </w:t>
      </w:r>
      <w:r w:rsidRPr="2A217D55">
        <w:rPr>
          <w:rFonts w:ascii="Garamond" w:hAnsi="Garamond"/>
        </w:rPr>
        <w:t>By analyzing the root causes and the subsequent impacts of the Texas blackouts, this research provides valuable insights into grid management and disaster response</w:t>
      </w:r>
      <w:r w:rsidR="00B27B39" w:rsidRPr="2A217D55">
        <w:rPr>
          <w:rFonts w:ascii="Garamond" w:hAnsi="Garamond"/>
        </w:rPr>
        <w:t xml:space="preserve">.  </w:t>
      </w:r>
      <w:r w:rsidRPr="2A217D55">
        <w:rPr>
          <w:rFonts w:ascii="Garamond" w:hAnsi="Garamond"/>
        </w:rPr>
        <w:t>Understanding the intricacies of energy grid failures is essential for designing effective mitigation strategies and improving overall grid reliability</w:t>
      </w:r>
      <w:r w:rsidR="2982864B" w:rsidRPr="2A217D55">
        <w:rPr>
          <w:rFonts w:ascii="Garamond" w:hAnsi="Garamond"/>
        </w:rPr>
        <w:t xml:space="preserve"> </w:t>
      </w:r>
      <w:r w:rsidR="009226AF">
        <w:rPr>
          <w:rFonts w:ascii="Garamond" w:hAnsi="Garamond"/>
        </w:rPr>
        <w:t>[</w:t>
      </w:r>
      <w:r w:rsidR="00F258E7">
        <w:rPr>
          <w:rFonts w:ascii="Garamond" w:hAnsi="Garamond"/>
        </w:rPr>
        <w:t>30</w:t>
      </w:r>
      <w:r w:rsidR="009226AF">
        <w:rPr>
          <w:rFonts w:ascii="Garamond" w:hAnsi="Garamond"/>
        </w:rPr>
        <w:t>]</w:t>
      </w:r>
      <w:r w:rsidRPr="2A217D55">
        <w:rPr>
          <w:rFonts w:ascii="Garamond" w:hAnsi="Garamond"/>
        </w:rPr>
        <w:t>.</w:t>
      </w:r>
    </w:p>
    <w:p w14:paraId="082C97BC" w14:textId="20D6B3D3" w:rsidR="431A4BA2" w:rsidRDefault="431A4BA2" w:rsidP="4DE90656">
      <w:pPr>
        <w:ind w:firstLine="0"/>
        <w:rPr>
          <w:rFonts w:ascii="Garamond" w:hAnsi="Garamond"/>
        </w:rPr>
      </w:pPr>
    </w:p>
    <w:p w14:paraId="3FF87FAE" w14:textId="3FFD8106" w:rsidR="00A82F56" w:rsidRPr="00CE5E63" w:rsidRDefault="00A82F56" w:rsidP="4DE90656">
      <w:pPr>
        <w:ind w:firstLine="0"/>
        <w:rPr>
          <w:rFonts w:ascii="Garamond" w:hAnsi="Garamond"/>
        </w:rPr>
      </w:pPr>
    </w:p>
    <w:p w14:paraId="2CE6B8CB" w14:textId="1B2872EC" w:rsidR="431A4BA2" w:rsidRPr="00CE5E63" w:rsidRDefault="6F3E5476" w:rsidP="4DE90656">
      <w:pPr>
        <w:ind w:firstLine="0"/>
        <w:rPr>
          <w:rFonts w:ascii="Garamond" w:hAnsi="Garamond"/>
          <w:b/>
          <w:sz w:val="24"/>
          <w:szCs w:val="24"/>
          <w:rPrChange w:id="52" w:author="Derner, Reuven" w:date="2023-11-17T02:31:00Z">
            <w:rPr>
              <w:rFonts w:ascii="Garamond" w:hAnsi="Garamond"/>
              <w:b/>
            </w:rPr>
          </w:rPrChange>
        </w:rPr>
      </w:pPr>
      <w:r w:rsidRPr="7DFE59EA">
        <w:rPr>
          <w:rFonts w:ascii="Garamond" w:hAnsi="Garamond"/>
          <w:b/>
          <w:sz w:val="24"/>
          <w:szCs w:val="24"/>
          <w:rPrChange w:id="53" w:author="Derner, Reuven" w:date="2023-11-17T02:31:00Z">
            <w:rPr>
              <w:rFonts w:ascii="Garamond" w:hAnsi="Garamond"/>
              <w:b/>
            </w:rPr>
          </w:rPrChange>
        </w:rPr>
        <w:t>2</w:t>
      </w:r>
      <w:r w:rsidRPr="7DFE59EA">
        <w:rPr>
          <w:rFonts w:ascii="Garamond" w:hAnsi="Garamond"/>
          <w:b/>
          <w:sz w:val="24"/>
          <w:szCs w:val="24"/>
          <w:rPrChange w:id="54" w:author="Derner, Reuven" w:date="2023-11-17T02:31:00Z">
            <w:rPr>
              <w:rFonts w:ascii="Garamond" w:hAnsi="Garamond"/>
              <w:b/>
              <w:bCs/>
            </w:rPr>
          </w:rPrChange>
        </w:rPr>
        <w:t>.</w:t>
      </w:r>
      <w:r w:rsidR="005A1AEC">
        <w:rPr>
          <w:rFonts w:ascii="Garamond" w:hAnsi="Garamond"/>
          <w:b/>
          <w:sz w:val="24"/>
          <w:szCs w:val="24"/>
        </w:rPr>
        <w:t>5</w:t>
      </w:r>
      <w:r w:rsidRPr="7DFE59EA">
        <w:rPr>
          <w:rFonts w:ascii="Garamond" w:hAnsi="Garamond"/>
          <w:b/>
          <w:sz w:val="24"/>
          <w:szCs w:val="24"/>
          <w:rPrChange w:id="55" w:author="Derner, Reuven" w:date="2023-11-17T02:31:00Z">
            <w:rPr>
              <w:rFonts w:ascii="Garamond" w:hAnsi="Garamond"/>
              <w:b/>
              <w:bCs/>
            </w:rPr>
          </w:rPrChange>
        </w:rPr>
        <w:t xml:space="preserve"> </w:t>
      </w:r>
      <w:r w:rsidR="6706DEC6" w:rsidRPr="7DFE59EA">
        <w:rPr>
          <w:rFonts w:ascii="Garamond" w:hAnsi="Garamond"/>
          <w:b/>
          <w:sz w:val="24"/>
          <w:szCs w:val="24"/>
          <w:rPrChange w:id="56" w:author="Derner, Reuven" w:date="2023-11-17T02:31:00Z">
            <w:rPr>
              <w:rFonts w:ascii="Garamond" w:hAnsi="Garamond"/>
              <w:b/>
            </w:rPr>
          </w:rPrChange>
        </w:rPr>
        <w:t>Policy &amp; Incentives: Catalysts for Sustainable Energy Transition</w:t>
      </w:r>
    </w:p>
    <w:p w14:paraId="107A40F7" w14:textId="716EDA9C" w:rsidR="0D1FC510" w:rsidRPr="00CE5E63" w:rsidRDefault="6706DEC6" w:rsidP="4E965D25">
      <w:pPr>
        <w:ind w:firstLine="0"/>
        <w:rPr>
          <w:rFonts w:ascii="Garamond" w:hAnsi="Garamond"/>
        </w:rPr>
      </w:pPr>
      <w:r w:rsidRPr="00CE5E63">
        <w:rPr>
          <w:rFonts w:ascii="Garamond" w:hAnsi="Garamond"/>
          <w:b/>
        </w:rPr>
        <w:t xml:space="preserve"> </w:t>
      </w:r>
    </w:p>
    <w:p w14:paraId="22C1E51A" w14:textId="6DCF8BCA" w:rsidR="0D1FC510" w:rsidRPr="00CE5E63" w:rsidRDefault="0D1FC510" w:rsidP="4E965D25">
      <w:pPr>
        <w:ind w:firstLine="709"/>
        <w:rPr>
          <w:rFonts w:ascii="Garamond" w:hAnsi="Garamond"/>
        </w:rPr>
      </w:pPr>
      <w:r w:rsidRPr="2A217D55">
        <w:rPr>
          <w:rFonts w:ascii="Garamond" w:hAnsi="Garamond"/>
        </w:rPr>
        <w:t>Government policies and incentives play a pivotal role in Texas' transition towards sustainable energy</w:t>
      </w:r>
      <w:r w:rsidR="00B27B39" w:rsidRPr="2A217D55">
        <w:rPr>
          <w:rFonts w:ascii="Garamond" w:hAnsi="Garamond"/>
        </w:rPr>
        <w:t xml:space="preserve">.  </w:t>
      </w:r>
      <w:r w:rsidRPr="2A217D55">
        <w:rPr>
          <w:rFonts w:ascii="Garamond" w:hAnsi="Garamond"/>
        </w:rPr>
        <w:t>Hanke</w:t>
      </w:r>
      <w:r w:rsidR="064667F0" w:rsidRPr="2A217D55">
        <w:rPr>
          <w:rFonts w:ascii="Garamond" w:hAnsi="Garamond"/>
        </w:rPr>
        <w:t xml:space="preserve"> et al.</w:t>
      </w:r>
      <w:r w:rsidRPr="2A217D55">
        <w:rPr>
          <w:rFonts w:ascii="Garamond" w:hAnsi="Garamond"/>
        </w:rPr>
        <w:t xml:space="preserve"> (2020) explore empowering vulnerable consumers to participate in renewable energy communities</w:t>
      </w:r>
      <w:r w:rsidR="00B27B39" w:rsidRPr="2A217D55">
        <w:rPr>
          <w:rFonts w:ascii="Garamond" w:hAnsi="Garamond"/>
        </w:rPr>
        <w:t xml:space="preserve">.  </w:t>
      </w:r>
      <w:r w:rsidRPr="2A217D55">
        <w:rPr>
          <w:rFonts w:ascii="Garamond" w:hAnsi="Garamond"/>
        </w:rPr>
        <w:t>Their research highlights the inclusive design of the Clean Energy Package, a policy framework that makes sustainable energy accessible to a broader population</w:t>
      </w:r>
      <w:r w:rsidR="00B27B39" w:rsidRPr="2A217D55">
        <w:rPr>
          <w:rFonts w:ascii="Garamond" w:hAnsi="Garamond"/>
        </w:rPr>
        <w:t xml:space="preserve">.  </w:t>
      </w:r>
      <w:r w:rsidRPr="2A217D55">
        <w:rPr>
          <w:rFonts w:ascii="Garamond" w:hAnsi="Garamond"/>
        </w:rPr>
        <w:t>By focusing on inclusivity, this study promotes the idea that sustainable energy should be accessible to all, irrespective of socioeconomic factors</w:t>
      </w:r>
      <w:r w:rsidR="00B27B39" w:rsidRPr="2A217D55">
        <w:rPr>
          <w:rFonts w:ascii="Garamond" w:hAnsi="Garamond"/>
        </w:rPr>
        <w:t xml:space="preserve">.  </w:t>
      </w:r>
      <w:r w:rsidRPr="2A217D55">
        <w:rPr>
          <w:rFonts w:ascii="Garamond" w:hAnsi="Garamond"/>
        </w:rPr>
        <w:t>It underlines the importance of supportive policies to drive the transition to sustainable energy in Texas</w:t>
      </w:r>
      <w:r w:rsidR="03F38102" w:rsidRPr="2A217D55">
        <w:rPr>
          <w:rFonts w:ascii="Garamond" w:hAnsi="Garamond"/>
        </w:rPr>
        <w:t xml:space="preserve"> </w:t>
      </w:r>
      <w:r w:rsidR="009226AF">
        <w:rPr>
          <w:rFonts w:ascii="Garamond" w:hAnsi="Garamond"/>
        </w:rPr>
        <w:t>[1</w:t>
      </w:r>
      <w:r w:rsidR="00F258E7">
        <w:rPr>
          <w:rFonts w:ascii="Garamond" w:hAnsi="Garamond"/>
        </w:rPr>
        <w:t>2</w:t>
      </w:r>
      <w:r w:rsidR="009226AF">
        <w:rPr>
          <w:rFonts w:ascii="Garamond" w:hAnsi="Garamond"/>
        </w:rPr>
        <w:t>]</w:t>
      </w:r>
      <w:r w:rsidRPr="2A217D55">
        <w:rPr>
          <w:rFonts w:ascii="Garamond" w:hAnsi="Garamond"/>
        </w:rPr>
        <w:t>.</w:t>
      </w:r>
    </w:p>
    <w:p w14:paraId="511689B2" w14:textId="0FB984A1" w:rsidR="0D1FC510" w:rsidRPr="00CE5E63" w:rsidRDefault="0D1FC510" w:rsidP="2A217D55">
      <w:pPr>
        <w:spacing w:line="259" w:lineRule="auto"/>
        <w:rPr>
          <w:rFonts w:ascii="Garamond" w:hAnsi="Garamond"/>
        </w:rPr>
      </w:pPr>
      <w:r w:rsidRPr="4C8EA444">
        <w:rPr>
          <w:rFonts w:ascii="Garamond" w:hAnsi="Garamond"/>
        </w:rPr>
        <w:t xml:space="preserve"> </w:t>
      </w:r>
      <w:r>
        <w:tab/>
      </w:r>
      <w:r w:rsidRPr="4C8EA444">
        <w:rPr>
          <w:rFonts w:ascii="Garamond" w:hAnsi="Garamond"/>
        </w:rPr>
        <w:t xml:space="preserve">Rudolph </w:t>
      </w:r>
      <w:r w:rsidR="6E048FC5" w:rsidRPr="4C8EA444">
        <w:rPr>
          <w:rFonts w:ascii="Garamond" w:hAnsi="Garamond"/>
        </w:rPr>
        <w:t>et al.</w:t>
      </w:r>
      <w:r w:rsidRPr="4C8EA444">
        <w:rPr>
          <w:rFonts w:ascii="Garamond" w:hAnsi="Garamond"/>
        </w:rPr>
        <w:t xml:space="preserve"> (2023) </w:t>
      </w:r>
      <w:r w:rsidR="66AC1460" w:rsidRPr="4C8EA444">
        <w:rPr>
          <w:rFonts w:ascii="Garamond" w:hAnsi="Garamond"/>
        </w:rPr>
        <w:t>investigates</w:t>
      </w:r>
      <w:r w:rsidRPr="4C8EA444">
        <w:rPr>
          <w:rFonts w:ascii="Garamond" w:hAnsi="Garamond"/>
        </w:rPr>
        <w:t xml:space="preserve"> the impact of renewable energy tax incentives on electricity pricing, demonstrating the intricate relationship between policy measures and energy costs</w:t>
      </w:r>
      <w:r w:rsidR="00B27B39" w:rsidRPr="4C8EA444">
        <w:rPr>
          <w:rFonts w:ascii="Garamond" w:hAnsi="Garamond"/>
        </w:rPr>
        <w:t xml:space="preserve">.  </w:t>
      </w:r>
      <w:r w:rsidRPr="4C8EA444">
        <w:rPr>
          <w:rFonts w:ascii="Garamond" w:hAnsi="Garamond"/>
        </w:rPr>
        <w:t xml:space="preserve">Their research </w:t>
      </w:r>
      <w:r w:rsidR="6C44265A" w:rsidRPr="4C8EA444">
        <w:rPr>
          <w:rFonts w:ascii="Garamond" w:hAnsi="Garamond"/>
        </w:rPr>
        <w:t>highlights</w:t>
      </w:r>
      <w:r w:rsidRPr="4C8EA444">
        <w:rPr>
          <w:rFonts w:ascii="Garamond" w:hAnsi="Garamond"/>
        </w:rPr>
        <w:t xml:space="preserve"> how government incentives can significantly affect the affordability of sustainable energy for consumers</w:t>
      </w:r>
      <w:r w:rsidR="00B27B39" w:rsidRPr="4C8EA444">
        <w:rPr>
          <w:rFonts w:ascii="Garamond" w:hAnsi="Garamond"/>
        </w:rPr>
        <w:t xml:space="preserve">.  </w:t>
      </w:r>
      <w:r w:rsidRPr="4C8EA444">
        <w:rPr>
          <w:rFonts w:ascii="Garamond" w:hAnsi="Garamond"/>
        </w:rPr>
        <w:t>By analyzing the effects of tax incentives, this study offers valuable insights into the interplay between policy decisions and the economic aspects of sustainable energy adoption</w:t>
      </w:r>
      <w:r w:rsidR="42875A57" w:rsidRPr="4C8EA444">
        <w:rPr>
          <w:rFonts w:ascii="Garamond" w:hAnsi="Garamond"/>
        </w:rPr>
        <w:t xml:space="preserve"> </w:t>
      </w:r>
      <w:r w:rsidR="008A61A9">
        <w:rPr>
          <w:rFonts w:ascii="Garamond" w:hAnsi="Garamond"/>
        </w:rPr>
        <w:t>[</w:t>
      </w:r>
      <w:r w:rsidR="00F258E7">
        <w:rPr>
          <w:rFonts w:ascii="Garamond" w:hAnsi="Garamond"/>
        </w:rPr>
        <w:t>20</w:t>
      </w:r>
      <w:r w:rsidR="008A61A9">
        <w:rPr>
          <w:rFonts w:ascii="Garamond" w:hAnsi="Garamond"/>
        </w:rPr>
        <w:t>]</w:t>
      </w:r>
      <w:r w:rsidR="00B27B39" w:rsidRPr="4C8EA444">
        <w:rPr>
          <w:rFonts w:ascii="Garamond" w:hAnsi="Garamond"/>
        </w:rPr>
        <w:t xml:space="preserve">.  </w:t>
      </w:r>
      <w:r w:rsidRPr="4C8EA444">
        <w:rPr>
          <w:rFonts w:ascii="Garamond" w:hAnsi="Garamond"/>
        </w:rPr>
        <w:t>It highlights the significance of well-structured policies in making sustainable energy an attractive choice for consumers</w:t>
      </w:r>
      <w:r w:rsidR="773C44E8" w:rsidRPr="4C8EA444">
        <w:rPr>
          <w:rFonts w:ascii="Garamond" w:hAnsi="Garamond"/>
        </w:rPr>
        <w:t xml:space="preserve"> </w:t>
      </w:r>
      <w:r w:rsidR="008A61A9">
        <w:rPr>
          <w:rFonts w:ascii="Garamond" w:hAnsi="Garamond"/>
        </w:rPr>
        <w:t>[</w:t>
      </w:r>
      <w:r w:rsidR="00F258E7">
        <w:rPr>
          <w:rFonts w:ascii="Garamond" w:hAnsi="Garamond"/>
        </w:rPr>
        <w:t>20</w:t>
      </w:r>
      <w:r w:rsidR="008A61A9">
        <w:rPr>
          <w:rFonts w:ascii="Garamond" w:hAnsi="Garamond"/>
        </w:rPr>
        <w:t>]</w:t>
      </w:r>
      <w:r w:rsidRPr="4C8EA444">
        <w:rPr>
          <w:rFonts w:ascii="Garamond" w:hAnsi="Garamond"/>
        </w:rPr>
        <w:t>.</w:t>
      </w:r>
    </w:p>
    <w:p w14:paraId="7840F8EA" w14:textId="3A237791" w:rsidR="0D1FC510" w:rsidRPr="00CE5E63" w:rsidRDefault="0D1FC510" w:rsidP="11ADB2CB">
      <w:pPr>
        <w:ind w:firstLine="0"/>
        <w:rPr>
          <w:rFonts w:ascii="Garamond" w:hAnsi="Garamond"/>
        </w:rPr>
      </w:pPr>
      <w:r w:rsidRPr="00CE5E63">
        <w:rPr>
          <w:rFonts w:ascii="Garamond" w:hAnsi="Garamond"/>
        </w:rPr>
        <w:t xml:space="preserve"> </w:t>
      </w:r>
    </w:p>
    <w:p w14:paraId="625E7A39" w14:textId="37598993" w:rsidR="0D1FC510" w:rsidRPr="00CE5E63" w:rsidRDefault="31263749" w:rsidP="11ADB2CB">
      <w:pPr>
        <w:ind w:firstLine="0"/>
        <w:rPr>
          <w:rFonts w:ascii="Garamond" w:hAnsi="Garamond"/>
          <w:sz w:val="24"/>
          <w:szCs w:val="24"/>
          <w:rPrChange w:id="57" w:author="Derner, Reuven" w:date="2023-11-17T02:31:00Z">
            <w:rPr>
              <w:rFonts w:ascii="Garamond" w:hAnsi="Garamond"/>
            </w:rPr>
          </w:rPrChange>
        </w:rPr>
      </w:pPr>
      <w:r w:rsidRPr="7DFE59EA">
        <w:rPr>
          <w:rFonts w:ascii="Garamond" w:hAnsi="Garamond"/>
          <w:b/>
          <w:sz w:val="24"/>
          <w:szCs w:val="24"/>
          <w:rPrChange w:id="58" w:author="Derner, Reuven" w:date="2023-11-17T02:31:00Z">
            <w:rPr>
              <w:rFonts w:ascii="Garamond" w:hAnsi="Garamond"/>
              <w:b/>
            </w:rPr>
          </w:rPrChange>
        </w:rPr>
        <w:t>2.</w:t>
      </w:r>
      <w:r w:rsidR="005A1AEC">
        <w:rPr>
          <w:rFonts w:ascii="Garamond" w:hAnsi="Garamond"/>
          <w:b/>
          <w:sz w:val="24"/>
          <w:szCs w:val="24"/>
        </w:rPr>
        <w:t>6</w:t>
      </w:r>
      <w:r w:rsidRPr="7DFE59EA">
        <w:rPr>
          <w:rFonts w:ascii="Garamond" w:hAnsi="Garamond"/>
          <w:b/>
          <w:sz w:val="24"/>
          <w:szCs w:val="24"/>
          <w:rPrChange w:id="59" w:author="Derner, Reuven" w:date="2023-11-17T02:31:00Z">
            <w:rPr>
              <w:rFonts w:ascii="Garamond" w:hAnsi="Garamond"/>
              <w:b/>
            </w:rPr>
          </w:rPrChange>
        </w:rPr>
        <w:t xml:space="preserve"> </w:t>
      </w:r>
      <w:r w:rsidR="0D1FC510" w:rsidRPr="7DFE59EA">
        <w:rPr>
          <w:rFonts w:ascii="Garamond" w:hAnsi="Garamond"/>
          <w:b/>
          <w:sz w:val="24"/>
          <w:szCs w:val="24"/>
          <w:rPrChange w:id="60" w:author="Derner, Reuven" w:date="2023-11-17T02:31:00Z">
            <w:rPr>
              <w:rFonts w:ascii="Garamond" w:hAnsi="Garamond"/>
              <w:b/>
            </w:rPr>
          </w:rPrChange>
        </w:rPr>
        <w:t>Balancing Energy Supply and Demand</w:t>
      </w:r>
    </w:p>
    <w:p w14:paraId="48F0CCA4" w14:textId="44ECF369" w:rsidR="0D1FC510" w:rsidRPr="00CE5E63" w:rsidRDefault="0D1FC510" w:rsidP="11ADB2CB">
      <w:pPr>
        <w:ind w:firstLine="0"/>
        <w:rPr>
          <w:rFonts w:ascii="Garamond" w:hAnsi="Garamond"/>
        </w:rPr>
      </w:pPr>
      <w:r w:rsidRPr="00CE5E63">
        <w:rPr>
          <w:rFonts w:ascii="Garamond" w:hAnsi="Garamond"/>
        </w:rPr>
        <w:t xml:space="preserve"> </w:t>
      </w:r>
    </w:p>
    <w:p w14:paraId="64D36585" w14:textId="5E02C8B6" w:rsidR="0D1FC510" w:rsidRPr="00CE5E63" w:rsidRDefault="0D1FC510" w:rsidP="2DAEFC4C">
      <w:pPr>
        <w:ind w:firstLine="709"/>
        <w:rPr>
          <w:rFonts w:ascii="Garamond" w:hAnsi="Garamond"/>
        </w:rPr>
      </w:pPr>
      <w:r w:rsidRPr="4C8EA444">
        <w:rPr>
          <w:rFonts w:ascii="Garamond" w:hAnsi="Garamond"/>
        </w:rPr>
        <w:t>Balancing energy supply and demand is vital for a resilient energy grid</w:t>
      </w:r>
      <w:r w:rsidR="00B27B39" w:rsidRPr="4C8EA444">
        <w:rPr>
          <w:rFonts w:ascii="Garamond" w:hAnsi="Garamond"/>
        </w:rPr>
        <w:t xml:space="preserve">.  </w:t>
      </w:r>
      <w:r w:rsidRPr="4C8EA444">
        <w:rPr>
          <w:rFonts w:ascii="Garamond" w:hAnsi="Garamond"/>
        </w:rPr>
        <w:t>Bixler et al. (2019) developed an observatory framework for understanding urban social-ecological-technical systems</w:t>
      </w:r>
      <w:r w:rsidR="00B27B39" w:rsidRPr="4C8EA444">
        <w:rPr>
          <w:rFonts w:ascii="Garamond" w:hAnsi="Garamond"/>
        </w:rPr>
        <w:t xml:space="preserve">.  </w:t>
      </w:r>
      <w:r w:rsidRPr="4C8EA444">
        <w:rPr>
          <w:rFonts w:ascii="Garamond" w:hAnsi="Garamond"/>
        </w:rPr>
        <w:t>This framework enhances comprehension of the dynamics between energy supply and demand, providing valuable data for policymakers and energy providers</w:t>
      </w:r>
      <w:r w:rsidR="00B27B39" w:rsidRPr="4C8EA444">
        <w:rPr>
          <w:rFonts w:ascii="Garamond" w:hAnsi="Garamond"/>
        </w:rPr>
        <w:t xml:space="preserve">. </w:t>
      </w:r>
      <w:r w:rsidRPr="4C8EA444">
        <w:rPr>
          <w:rFonts w:ascii="Garamond" w:hAnsi="Garamond"/>
        </w:rPr>
        <w:t xml:space="preserve">By studying the interplay between </w:t>
      </w:r>
      <w:r w:rsidR="1AC8C4CC" w:rsidRPr="4C8EA444">
        <w:rPr>
          <w:rFonts w:ascii="Garamond" w:hAnsi="Garamond"/>
        </w:rPr>
        <w:t>several factors</w:t>
      </w:r>
      <w:r w:rsidRPr="4C8EA444">
        <w:rPr>
          <w:rFonts w:ascii="Garamond" w:hAnsi="Garamond"/>
        </w:rPr>
        <w:t xml:space="preserve"> in urban systems, this research offers insights into managing energy supply and demand efficiently</w:t>
      </w:r>
      <w:r w:rsidR="00B27B39" w:rsidRPr="4C8EA444">
        <w:rPr>
          <w:rFonts w:ascii="Garamond" w:hAnsi="Garamond"/>
        </w:rPr>
        <w:t xml:space="preserve">. </w:t>
      </w:r>
      <w:r w:rsidRPr="4C8EA444">
        <w:rPr>
          <w:rFonts w:ascii="Garamond" w:hAnsi="Garamond"/>
        </w:rPr>
        <w:t>It contributes to the development of strategies for maintaining a stable and reliable energy grid</w:t>
      </w:r>
      <w:r w:rsidR="660D6E0C" w:rsidRPr="4C8EA444">
        <w:rPr>
          <w:rFonts w:ascii="Garamond" w:hAnsi="Garamond"/>
        </w:rPr>
        <w:t xml:space="preserve"> </w:t>
      </w:r>
      <w:r w:rsidR="007F6837">
        <w:rPr>
          <w:rFonts w:ascii="Garamond" w:hAnsi="Garamond"/>
        </w:rPr>
        <w:t>[5]</w:t>
      </w:r>
      <w:r w:rsidRPr="4C8EA444">
        <w:rPr>
          <w:rFonts w:ascii="Garamond" w:hAnsi="Garamond"/>
        </w:rPr>
        <w:t>.</w:t>
      </w:r>
    </w:p>
    <w:p w14:paraId="6BA496B2" w14:textId="2EEE8A51" w:rsidR="0D1FC510" w:rsidRPr="00CE5E63" w:rsidRDefault="0D1FC510" w:rsidP="11ADB2CB">
      <w:pPr>
        <w:ind w:firstLine="0"/>
        <w:rPr>
          <w:rFonts w:ascii="Garamond" w:hAnsi="Garamond"/>
        </w:rPr>
      </w:pPr>
      <w:r w:rsidRPr="00CE5E63">
        <w:rPr>
          <w:rFonts w:ascii="Garamond" w:hAnsi="Garamond"/>
        </w:rPr>
        <w:t xml:space="preserve"> </w:t>
      </w:r>
    </w:p>
    <w:p w14:paraId="32920140" w14:textId="70AA147E" w:rsidR="0D1FC510" w:rsidRPr="00CE5E63" w:rsidRDefault="2A148370" w:rsidP="7DFE59EA">
      <w:pPr>
        <w:ind w:firstLine="0"/>
        <w:rPr>
          <w:rFonts w:ascii="Garamond" w:hAnsi="Garamond"/>
          <w:b/>
          <w:bCs/>
          <w:sz w:val="24"/>
          <w:szCs w:val="24"/>
          <w:rPrChange w:id="61" w:author="Derner, Reuven" w:date="2023-11-17T00:51:00Z">
            <w:rPr>
              <w:rFonts w:ascii="Garamond" w:hAnsi="Garamond"/>
              <w:b/>
              <w:bCs/>
            </w:rPr>
          </w:rPrChange>
        </w:rPr>
      </w:pPr>
      <w:r w:rsidRPr="7DFE59EA">
        <w:rPr>
          <w:rFonts w:ascii="Garamond" w:hAnsi="Garamond"/>
          <w:b/>
          <w:sz w:val="24"/>
          <w:szCs w:val="24"/>
          <w:rPrChange w:id="62" w:author="Derner, Reuven" w:date="2023-11-17T02:31:00Z">
            <w:rPr>
              <w:rFonts w:ascii="Garamond" w:hAnsi="Garamond"/>
              <w:b/>
              <w:bCs/>
            </w:rPr>
          </w:rPrChange>
        </w:rPr>
        <w:t>2.</w:t>
      </w:r>
      <w:r w:rsidR="005A1AEC">
        <w:rPr>
          <w:rFonts w:ascii="Garamond" w:hAnsi="Garamond"/>
          <w:b/>
          <w:sz w:val="24"/>
          <w:szCs w:val="24"/>
        </w:rPr>
        <w:t>7</w:t>
      </w:r>
      <w:r w:rsidRPr="7DFE59EA">
        <w:rPr>
          <w:rFonts w:ascii="Garamond" w:hAnsi="Garamond"/>
          <w:b/>
          <w:sz w:val="24"/>
          <w:szCs w:val="24"/>
          <w:rPrChange w:id="63" w:author="Derner, Reuven" w:date="2023-11-17T02:31:00Z">
            <w:rPr>
              <w:rFonts w:ascii="Garamond" w:hAnsi="Garamond"/>
              <w:b/>
              <w:bCs/>
            </w:rPr>
          </w:rPrChange>
        </w:rPr>
        <w:t xml:space="preserve"> </w:t>
      </w:r>
      <w:r w:rsidR="13731EDA" w:rsidRPr="7DFE59EA">
        <w:rPr>
          <w:rFonts w:ascii="Garamond" w:hAnsi="Garamond"/>
          <w:b/>
          <w:bCs/>
          <w:sz w:val="24"/>
          <w:szCs w:val="24"/>
          <w:rPrChange w:id="64" w:author="Derner, Reuven" w:date="2023-11-17T00:51:00Z">
            <w:rPr>
              <w:rFonts w:ascii="Garamond" w:hAnsi="Garamond"/>
              <w:b/>
              <w:bCs/>
            </w:rPr>
          </w:rPrChange>
        </w:rPr>
        <w:t xml:space="preserve">Modeling Energy </w:t>
      </w:r>
      <w:r w:rsidR="5E6DC59C" w:rsidRPr="7DFE59EA">
        <w:rPr>
          <w:rFonts w:ascii="Garamond" w:hAnsi="Garamond"/>
          <w:b/>
          <w:bCs/>
          <w:sz w:val="24"/>
          <w:szCs w:val="24"/>
          <w:rPrChange w:id="65" w:author="Derner, Reuven" w:date="2023-11-17T00:51:00Z">
            <w:rPr>
              <w:rFonts w:ascii="Garamond" w:hAnsi="Garamond"/>
              <w:b/>
              <w:bCs/>
            </w:rPr>
          </w:rPrChange>
        </w:rPr>
        <w:t xml:space="preserve">Forecasting </w:t>
      </w:r>
      <w:r w:rsidR="6C7DCE02" w:rsidRPr="7DFE59EA">
        <w:rPr>
          <w:rFonts w:ascii="Garamond" w:hAnsi="Garamond"/>
          <w:b/>
          <w:bCs/>
          <w:sz w:val="24"/>
          <w:szCs w:val="24"/>
          <w:rPrChange w:id="66" w:author="Derner, Reuven" w:date="2023-11-17T00:51:00Z">
            <w:rPr>
              <w:rFonts w:ascii="Garamond" w:hAnsi="Garamond"/>
              <w:b/>
              <w:bCs/>
            </w:rPr>
          </w:rPrChange>
        </w:rPr>
        <w:t xml:space="preserve">and </w:t>
      </w:r>
      <w:r w:rsidR="5E6DC59C" w:rsidRPr="7DFE59EA">
        <w:rPr>
          <w:rFonts w:ascii="Garamond" w:hAnsi="Garamond"/>
          <w:b/>
          <w:bCs/>
          <w:sz w:val="24"/>
          <w:szCs w:val="24"/>
          <w:rPrChange w:id="67" w:author="Derner, Reuven" w:date="2023-11-17T00:51:00Z">
            <w:rPr>
              <w:rFonts w:ascii="Garamond" w:hAnsi="Garamond"/>
              <w:b/>
              <w:bCs/>
            </w:rPr>
          </w:rPrChange>
        </w:rPr>
        <w:t>Deman</w:t>
      </w:r>
      <w:r w:rsidR="6D6E4327" w:rsidRPr="7DFE59EA">
        <w:rPr>
          <w:rFonts w:ascii="Garamond" w:hAnsi="Garamond"/>
          <w:b/>
          <w:bCs/>
          <w:sz w:val="24"/>
          <w:szCs w:val="24"/>
          <w:rPrChange w:id="68" w:author="Derner, Reuven" w:date="2023-11-17T00:51:00Z">
            <w:rPr>
              <w:rFonts w:ascii="Garamond" w:hAnsi="Garamond"/>
              <w:b/>
              <w:bCs/>
            </w:rPr>
          </w:rPrChange>
        </w:rPr>
        <w:t>d</w:t>
      </w:r>
    </w:p>
    <w:p w14:paraId="7706A4B0" w14:textId="77D99609" w:rsidR="0D1FC510" w:rsidRPr="00CE5E63" w:rsidRDefault="0D1FC510" w:rsidP="36DC618B">
      <w:pPr>
        <w:ind w:firstLine="0"/>
        <w:rPr>
          <w:rFonts w:ascii="Garamond" w:hAnsi="Garamond"/>
          <w:b/>
          <w:bCs/>
        </w:rPr>
      </w:pPr>
    </w:p>
    <w:p w14:paraId="79F5B3FE" w14:textId="3BE157FC" w:rsidR="0D1FC510" w:rsidRPr="00583DFD" w:rsidRDefault="50BEB45A" w:rsidP="36DC618B">
      <w:pPr>
        <w:ind w:firstLine="0"/>
        <w:jc w:val="left"/>
        <w:rPr>
          <w:rFonts w:ascii="Garamond" w:hAnsi="Garamond"/>
        </w:rPr>
      </w:pPr>
      <w:r w:rsidRPr="4C8EA444">
        <w:rPr>
          <w:rFonts w:ascii="Garamond" w:hAnsi="Garamond"/>
        </w:rPr>
        <w:t>Amonkar (2022)</w:t>
      </w:r>
      <w:r w:rsidR="4E2E2E0E" w:rsidRPr="4C8EA444">
        <w:rPr>
          <w:rFonts w:ascii="Garamond" w:hAnsi="Garamond"/>
        </w:rPr>
        <w:t xml:space="preserve"> KNN space-time simulator </w:t>
      </w:r>
      <w:r w:rsidR="7AA01DD7" w:rsidRPr="4C8EA444">
        <w:rPr>
          <w:rFonts w:ascii="Garamond" w:hAnsi="Garamond"/>
        </w:rPr>
        <w:t>research</w:t>
      </w:r>
      <w:r w:rsidR="68D8B149" w:rsidRPr="4C8EA444">
        <w:rPr>
          <w:rFonts w:ascii="Garamond" w:hAnsi="Garamond"/>
        </w:rPr>
        <w:t xml:space="preserve"> </w:t>
      </w:r>
      <w:r w:rsidR="300471D9" w:rsidRPr="4C8EA444">
        <w:rPr>
          <w:rFonts w:ascii="Garamond" w:hAnsi="Garamond"/>
        </w:rPr>
        <w:t>highlighted</w:t>
      </w:r>
      <w:r w:rsidR="68D8B149" w:rsidRPr="4C8EA444">
        <w:rPr>
          <w:rFonts w:ascii="Garamond" w:hAnsi="Garamond"/>
        </w:rPr>
        <w:t xml:space="preserve"> </w:t>
      </w:r>
      <w:r w:rsidR="4E2E2E0E" w:rsidRPr="4C8EA444">
        <w:rPr>
          <w:rFonts w:ascii="Garamond" w:hAnsi="Garamond"/>
        </w:rPr>
        <w:t xml:space="preserve">assessing the severity, duration, and frequency of energy droughts in the Texas Interconnection. </w:t>
      </w:r>
      <w:r w:rsidR="2A66400E" w:rsidRPr="4C8EA444">
        <w:rPr>
          <w:rFonts w:ascii="Garamond" w:hAnsi="Garamond"/>
        </w:rPr>
        <w:t>His research</w:t>
      </w:r>
      <w:r w:rsidR="4E2E2E0E" w:rsidRPr="4C8EA444">
        <w:rPr>
          <w:rFonts w:ascii="Garamond" w:hAnsi="Garamond"/>
        </w:rPr>
        <w:t xml:space="preserve"> incorporates the spatial structure and wind-solar dependence in simulations, providing a tool for estimating the regional long-duration storage capacity. The research highlights the significance of correctly representing space-time dependence in simulations to ensure accurate estimations in the context of wind and solar generation configurations</w:t>
      </w:r>
      <w:r w:rsidR="1D88D04A" w:rsidRPr="4C8EA444">
        <w:rPr>
          <w:rFonts w:ascii="Garamond" w:hAnsi="Garamond"/>
        </w:rPr>
        <w:t xml:space="preserve"> </w:t>
      </w:r>
      <w:r w:rsidR="00C635AC">
        <w:rPr>
          <w:rFonts w:ascii="Garamond" w:hAnsi="Garamond"/>
        </w:rPr>
        <w:t>[3]</w:t>
      </w:r>
      <w:r w:rsidR="4E2E2E0E" w:rsidRPr="4C8EA444">
        <w:rPr>
          <w:rFonts w:ascii="Garamond" w:hAnsi="Garamond"/>
        </w:rPr>
        <w:t xml:space="preserve">. </w:t>
      </w:r>
    </w:p>
    <w:p w14:paraId="6580FD86" w14:textId="11418C44" w:rsidR="0D1FC510" w:rsidRPr="00583DFD" w:rsidRDefault="634D7660" w:rsidP="36DC618B">
      <w:pPr>
        <w:spacing w:line="259" w:lineRule="auto"/>
        <w:jc w:val="left"/>
        <w:rPr>
          <w:rFonts w:ascii="Garamond" w:hAnsi="Garamond"/>
        </w:rPr>
      </w:pPr>
      <w:r w:rsidRPr="00583DFD">
        <w:rPr>
          <w:rFonts w:ascii="Garamond" w:hAnsi="Garamond"/>
        </w:rPr>
        <w:t>Utilizing Random Forest Regression (RFR) and Long Short-Term Memory (LSTM) models</w:t>
      </w:r>
      <w:r w:rsidR="224C092C" w:rsidRPr="00583DFD">
        <w:rPr>
          <w:rFonts w:ascii="Garamond" w:hAnsi="Garamond"/>
        </w:rPr>
        <w:t xml:space="preserve"> </w:t>
      </w:r>
      <w:r w:rsidR="5FDEBF5B" w:rsidRPr="00583DFD">
        <w:rPr>
          <w:rFonts w:ascii="Garamond" w:hAnsi="Garamond"/>
        </w:rPr>
        <w:t>Balal’s</w:t>
      </w:r>
      <w:r w:rsidR="224C092C" w:rsidRPr="00583DFD">
        <w:rPr>
          <w:rFonts w:ascii="Garamond" w:hAnsi="Garamond"/>
        </w:rPr>
        <w:t xml:space="preserve"> (2023) </w:t>
      </w:r>
      <w:r w:rsidR="41004883" w:rsidRPr="00583DFD">
        <w:rPr>
          <w:rFonts w:ascii="Garamond" w:hAnsi="Garamond"/>
        </w:rPr>
        <w:t xml:space="preserve">research </w:t>
      </w:r>
      <w:r w:rsidR="224C092C" w:rsidRPr="00583DFD">
        <w:rPr>
          <w:rFonts w:ascii="Garamond" w:hAnsi="Garamond"/>
        </w:rPr>
        <w:t xml:space="preserve">focused on forecasting solar </w:t>
      </w:r>
      <w:r w:rsidR="6E3BA336" w:rsidRPr="00583DFD">
        <w:rPr>
          <w:rFonts w:ascii="Garamond" w:hAnsi="Garamond"/>
        </w:rPr>
        <w:t xml:space="preserve">photovoltaic (PV) power generation in Lubbock, Texas, </w:t>
      </w:r>
      <w:r w:rsidR="421E2DD6" w:rsidRPr="00583DFD">
        <w:rPr>
          <w:rFonts w:ascii="Garamond" w:hAnsi="Garamond"/>
        </w:rPr>
        <w:t>these</w:t>
      </w:r>
      <w:r w:rsidR="6E3BA336" w:rsidRPr="00583DFD">
        <w:rPr>
          <w:rFonts w:ascii="Garamond" w:hAnsi="Garamond"/>
        </w:rPr>
        <w:t xml:space="preserve"> models exhibit the capability to capture intricate patterns and complex relationships in solar power generation data, providing valuable insights for solar PV investors in improving planning and production processes. The</w:t>
      </w:r>
      <w:r w:rsidR="05ADDE20" w:rsidRPr="00583DFD">
        <w:rPr>
          <w:rFonts w:ascii="Garamond" w:hAnsi="Garamond"/>
        </w:rPr>
        <w:t xml:space="preserve">ir study </w:t>
      </w:r>
      <w:r w:rsidR="6E3BA336" w:rsidRPr="00583DFD">
        <w:rPr>
          <w:rFonts w:ascii="Garamond" w:hAnsi="Garamond"/>
        </w:rPr>
        <w:t>emphasize</w:t>
      </w:r>
      <w:r w:rsidR="73E4D87A" w:rsidRPr="00583DFD">
        <w:rPr>
          <w:rFonts w:ascii="Garamond" w:hAnsi="Garamond"/>
        </w:rPr>
        <w:t>s</w:t>
      </w:r>
      <w:r w:rsidR="6E3BA336" w:rsidRPr="00583DFD">
        <w:rPr>
          <w:rFonts w:ascii="Garamond" w:hAnsi="Garamond"/>
        </w:rPr>
        <w:t xml:space="preserve"> the suitability of machine learning models, particularly ensemble methods for accurate solar PV power generation forecasting</w:t>
      </w:r>
      <w:r w:rsidR="13CF0977" w:rsidRPr="00583DFD">
        <w:rPr>
          <w:rFonts w:ascii="Garamond" w:hAnsi="Garamond"/>
        </w:rPr>
        <w:t xml:space="preserve"> </w:t>
      </w:r>
      <w:r w:rsidR="00C635AC">
        <w:rPr>
          <w:rFonts w:ascii="Garamond" w:hAnsi="Garamond"/>
        </w:rPr>
        <w:t>[4]</w:t>
      </w:r>
      <w:r w:rsidR="6E3BA336" w:rsidRPr="00583DFD">
        <w:rPr>
          <w:rFonts w:ascii="Garamond" w:hAnsi="Garamond"/>
        </w:rPr>
        <w:t>.</w:t>
      </w:r>
    </w:p>
    <w:p w14:paraId="5DC96A2F" w14:textId="1700941E" w:rsidR="0D1FC510" w:rsidRPr="00CE5E63" w:rsidRDefault="712A33DF">
      <w:pPr>
        <w:spacing w:line="259" w:lineRule="auto"/>
        <w:ind w:firstLine="709"/>
        <w:jc w:val="left"/>
        <w:pPrChange w:id="69" w:author="Derner, Reuven" w:date="2023-11-14T03:31:00Z">
          <w:pPr>
            <w:spacing w:line="259" w:lineRule="auto"/>
            <w:jc w:val="left"/>
          </w:pPr>
        </w:pPrChange>
      </w:pPr>
      <w:r w:rsidRPr="4C8EA444">
        <w:rPr>
          <w:rFonts w:ascii="Garamond" w:hAnsi="Garamond"/>
        </w:rPr>
        <w:lastRenderedPageBreak/>
        <w:t xml:space="preserve">Employing ARIMA, Multiple Linear Regression, and Seasonality </w:t>
      </w:r>
      <w:r w:rsidR="11D7C147" w:rsidRPr="4C8EA444">
        <w:rPr>
          <w:rFonts w:ascii="Garamond" w:hAnsi="Garamond"/>
        </w:rPr>
        <w:t>models,</w:t>
      </w:r>
      <w:r w:rsidRPr="4C8EA444">
        <w:rPr>
          <w:rFonts w:ascii="Garamond" w:hAnsi="Garamond"/>
        </w:rPr>
        <w:t xml:space="preserve"> </w:t>
      </w:r>
      <w:r w:rsidR="240566AB" w:rsidRPr="4C8EA444">
        <w:rPr>
          <w:rFonts w:ascii="Garamond" w:hAnsi="Garamond"/>
        </w:rPr>
        <w:t xml:space="preserve">Ruthford’s (2021) </w:t>
      </w:r>
      <w:r w:rsidR="5C43B578" w:rsidRPr="4C8EA444">
        <w:rPr>
          <w:rFonts w:ascii="Garamond" w:hAnsi="Garamond"/>
        </w:rPr>
        <w:t xml:space="preserve">time </w:t>
      </w:r>
      <w:r w:rsidR="283FB4F3" w:rsidRPr="4C8EA444">
        <w:rPr>
          <w:rFonts w:ascii="Garamond" w:hAnsi="Garamond"/>
        </w:rPr>
        <w:t>series-focused</w:t>
      </w:r>
      <w:r w:rsidR="5C43B578" w:rsidRPr="4C8EA444">
        <w:rPr>
          <w:rFonts w:ascii="Garamond" w:hAnsi="Garamond"/>
        </w:rPr>
        <w:t xml:space="preserve"> study forecasts </w:t>
      </w:r>
      <w:r w:rsidR="598D7FDB" w:rsidRPr="4C8EA444">
        <w:rPr>
          <w:rFonts w:ascii="Garamond" w:hAnsi="Garamond"/>
        </w:rPr>
        <w:t xml:space="preserve">electric </w:t>
      </w:r>
      <w:r w:rsidR="19A9FD27" w:rsidRPr="4C8EA444">
        <w:rPr>
          <w:rFonts w:ascii="Garamond" w:hAnsi="Garamond"/>
        </w:rPr>
        <w:t xml:space="preserve">energy </w:t>
      </w:r>
      <w:r w:rsidR="598D7FDB" w:rsidRPr="4C8EA444">
        <w:rPr>
          <w:rFonts w:ascii="Garamond" w:hAnsi="Garamond"/>
        </w:rPr>
        <w:t>deman</w:t>
      </w:r>
      <w:r w:rsidR="320F55A6" w:rsidRPr="4C8EA444">
        <w:rPr>
          <w:rFonts w:ascii="Garamond" w:hAnsi="Garamond"/>
        </w:rPr>
        <w:t xml:space="preserve">d. The study does a robust job </w:t>
      </w:r>
      <w:r w:rsidR="71A97C1F" w:rsidRPr="4C8EA444">
        <w:rPr>
          <w:rFonts w:ascii="Garamond" w:hAnsi="Garamond"/>
        </w:rPr>
        <w:t>highlighting</w:t>
      </w:r>
      <w:r w:rsidR="598D7FDB" w:rsidRPr="4C8EA444">
        <w:rPr>
          <w:rFonts w:ascii="Garamond" w:hAnsi="Garamond"/>
        </w:rPr>
        <w:t xml:space="preserve"> </w:t>
      </w:r>
      <w:r w:rsidR="7059CC8C" w:rsidRPr="4C8EA444">
        <w:rPr>
          <w:rFonts w:ascii="Garamond" w:hAnsi="Garamond"/>
        </w:rPr>
        <w:t>notable deviations</w:t>
      </w:r>
      <w:r w:rsidR="598D7FDB" w:rsidRPr="4C8EA444">
        <w:rPr>
          <w:rFonts w:ascii="Garamond" w:hAnsi="Garamond"/>
        </w:rPr>
        <w:t xml:space="preserve"> from a simple sinusoidal pattern due to </w:t>
      </w:r>
      <w:r w:rsidR="383F18BB" w:rsidRPr="4C8EA444">
        <w:rPr>
          <w:rFonts w:ascii="Garamond" w:hAnsi="Garamond"/>
        </w:rPr>
        <w:t>several factors</w:t>
      </w:r>
      <w:r w:rsidR="70B43AD7" w:rsidRPr="4C8EA444">
        <w:rPr>
          <w:rFonts w:ascii="Garamond" w:hAnsi="Garamond"/>
        </w:rPr>
        <w:t xml:space="preserve"> by combining ERCOT demand with weather data</w:t>
      </w:r>
      <w:r w:rsidR="598D7FDB" w:rsidRPr="4C8EA444">
        <w:rPr>
          <w:rFonts w:ascii="Garamond" w:hAnsi="Garamond"/>
        </w:rPr>
        <w:t>.</w:t>
      </w:r>
      <w:r w:rsidR="59997279" w:rsidRPr="4C8EA444">
        <w:rPr>
          <w:rFonts w:ascii="Garamond" w:hAnsi="Garamond"/>
        </w:rPr>
        <w:t xml:space="preserve"> </w:t>
      </w:r>
      <w:r w:rsidR="598D7FDB" w:rsidRPr="4C8EA444">
        <w:rPr>
          <w:rFonts w:ascii="Garamond" w:hAnsi="Garamond"/>
        </w:rPr>
        <w:t xml:space="preserve">The time-series models </w:t>
      </w:r>
      <w:r w:rsidR="0844FC3E" w:rsidRPr="4C8EA444">
        <w:rPr>
          <w:rFonts w:ascii="Garamond" w:hAnsi="Garamond"/>
        </w:rPr>
        <w:t xml:space="preserve">were </w:t>
      </w:r>
      <w:r w:rsidR="598D7FDB" w:rsidRPr="4C8EA444">
        <w:rPr>
          <w:rFonts w:ascii="Garamond" w:hAnsi="Garamond"/>
        </w:rPr>
        <w:t xml:space="preserve">developed </w:t>
      </w:r>
      <w:r w:rsidR="489E9958" w:rsidRPr="4C8EA444">
        <w:rPr>
          <w:rFonts w:ascii="Garamond" w:hAnsi="Garamond"/>
        </w:rPr>
        <w:t xml:space="preserve">to </w:t>
      </w:r>
      <w:r w:rsidR="598D7FDB" w:rsidRPr="4C8EA444">
        <w:rPr>
          <w:rFonts w:ascii="Garamond" w:hAnsi="Garamond"/>
        </w:rPr>
        <w:t xml:space="preserve">account for these seasonal factors, utilizing one-hot encoded variables for month, day, and hour, along with </w:t>
      </w:r>
      <w:r w:rsidR="5BD9AF0E" w:rsidRPr="4C8EA444">
        <w:rPr>
          <w:rFonts w:ascii="Garamond" w:hAnsi="Garamond"/>
        </w:rPr>
        <w:t xml:space="preserve">the compiled </w:t>
      </w:r>
      <w:r w:rsidR="598D7FDB" w:rsidRPr="4C8EA444">
        <w:rPr>
          <w:rFonts w:ascii="Garamond" w:hAnsi="Garamond"/>
        </w:rPr>
        <w:t>temperature data</w:t>
      </w:r>
      <w:del w:id="70" w:author="Derner, Reuven" w:date="2023-11-14T03:30:00Z">
        <w:r w:rsidRPr="4C8EA444" w:rsidDel="2A148370">
          <w:rPr>
            <w:rFonts w:ascii="Garamond" w:hAnsi="Garamond"/>
          </w:rPr>
          <w:delText>.</w:delText>
        </w:r>
      </w:del>
      <w:r w:rsidR="43BDB2CA" w:rsidRPr="4C8EA444">
        <w:rPr>
          <w:rFonts w:ascii="Garamond" w:hAnsi="Garamond"/>
        </w:rPr>
        <w:t xml:space="preserve"> </w:t>
      </w:r>
      <w:r w:rsidR="007F6837">
        <w:rPr>
          <w:rFonts w:ascii="Garamond" w:hAnsi="Garamond"/>
        </w:rPr>
        <w:t>[21]</w:t>
      </w:r>
      <w:r w:rsidR="6EF34682" w:rsidRPr="4C8EA444">
        <w:rPr>
          <w:rFonts w:ascii="Garamond" w:hAnsi="Garamond"/>
        </w:rPr>
        <w:t>.</w:t>
      </w:r>
      <w:r w:rsidR="598D7FDB">
        <w:t xml:space="preserve"> </w:t>
      </w:r>
    </w:p>
    <w:p w14:paraId="60EAA795" w14:textId="48608552" w:rsidR="0D1FC510" w:rsidRPr="00CE5E63" w:rsidRDefault="4E2E2E0E" w:rsidP="36DC618B">
      <w:pPr>
        <w:spacing w:line="259" w:lineRule="auto"/>
        <w:jc w:val="left"/>
      </w:pPr>
      <w:r>
        <w:t xml:space="preserve"> </w:t>
      </w:r>
    </w:p>
    <w:p w14:paraId="789F7572" w14:textId="4E03BAA3" w:rsidR="0D1FC510" w:rsidRPr="00CE5E63" w:rsidRDefault="4A437408" w:rsidP="11ADB2CB">
      <w:pPr>
        <w:ind w:firstLine="0"/>
        <w:rPr>
          <w:rFonts w:ascii="Garamond" w:hAnsi="Garamond"/>
          <w:sz w:val="24"/>
          <w:szCs w:val="24"/>
          <w:rPrChange w:id="71" w:author="Derner, Reuven" w:date="2023-11-17T02:31:00Z">
            <w:rPr>
              <w:rFonts w:ascii="Garamond" w:hAnsi="Garamond"/>
            </w:rPr>
          </w:rPrChange>
        </w:rPr>
      </w:pPr>
      <w:r w:rsidRPr="7DFE59EA">
        <w:rPr>
          <w:rFonts w:ascii="Garamond" w:hAnsi="Garamond"/>
          <w:b/>
          <w:bCs/>
          <w:sz w:val="24"/>
          <w:szCs w:val="24"/>
          <w:rPrChange w:id="72" w:author="Derner, Reuven" w:date="2023-11-17T00:51:00Z">
            <w:rPr>
              <w:rFonts w:ascii="Garamond" w:hAnsi="Garamond"/>
              <w:b/>
              <w:bCs/>
            </w:rPr>
          </w:rPrChange>
        </w:rPr>
        <w:t>2.</w:t>
      </w:r>
      <w:r w:rsidR="005A1AEC">
        <w:rPr>
          <w:rFonts w:ascii="Garamond" w:hAnsi="Garamond"/>
          <w:b/>
          <w:bCs/>
          <w:sz w:val="24"/>
          <w:szCs w:val="24"/>
        </w:rPr>
        <w:t>8</w:t>
      </w:r>
      <w:r w:rsidRPr="7DFE59EA">
        <w:rPr>
          <w:rFonts w:ascii="Garamond" w:hAnsi="Garamond"/>
          <w:b/>
          <w:bCs/>
          <w:sz w:val="24"/>
          <w:szCs w:val="24"/>
          <w:rPrChange w:id="73" w:author="Derner, Reuven" w:date="2023-11-17T00:51:00Z">
            <w:rPr>
              <w:rFonts w:ascii="Garamond" w:hAnsi="Garamond"/>
              <w:b/>
              <w:bCs/>
            </w:rPr>
          </w:rPrChange>
        </w:rPr>
        <w:t xml:space="preserve"> </w:t>
      </w:r>
      <w:r w:rsidR="0D1FC510" w:rsidRPr="7DFE59EA">
        <w:rPr>
          <w:rFonts w:ascii="Garamond" w:hAnsi="Garamond"/>
          <w:b/>
          <w:sz w:val="24"/>
          <w:szCs w:val="24"/>
          <w:rPrChange w:id="74" w:author="Derner, Reuven" w:date="2023-11-17T02:31:00Z">
            <w:rPr>
              <w:rFonts w:ascii="Garamond" w:hAnsi="Garamond"/>
              <w:b/>
            </w:rPr>
          </w:rPrChange>
        </w:rPr>
        <w:t>New Technologies for Sustainable Energy</w:t>
      </w:r>
    </w:p>
    <w:p w14:paraId="73BF8982" w14:textId="252F1196" w:rsidR="0D1FC510" w:rsidRPr="00CE5E63" w:rsidRDefault="0D1FC510" w:rsidP="11ADB2CB">
      <w:pPr>
        <w:ind w:firstLine="0"/>
        <w:rPr>
          <w:rFonts w:ascii="Garamond" w:hAnsi="Garamond"/>
        </w:rPr>
      </w:pPr>
      <w:r w:rsidRPr="00CE5E63">
        <w:rPr>
          <w:rFonts w:ascii="Garamond" w:hAnsi="Garamond"/>
        </w:rPr>
        <w:t xml:space="preserve"> </w:t>
      </w:r>
    </w:p>
    <w:p w14:paraId="56A1D1F8" w14:textId="660E8A35" w:rsidR="0D1FC510" w:rsidRPr="00CE5E63" w:rsidRDefault="0D1FC510" w:rsidP="2DAEFC4C">
      <w:pPr>
        <w:ind w:firstLine="709"/>
        <w:rPr>
          <w:rFonts w:ascii="Garamond" w:hAnsi="Garamond"/>
        </w:rPr>
      </w:pPr>
      <w:r w:rsidRPr="2A217D55">
        <w:rPr>
          <w:rFonts w:ascii="Garamond" w:hAnsi="Garamond"/>
        </w:rPr>
        <w:t>Technological advancements are driving the sustainable energy transition in Texas</w:t>
      </w:r>
      <w:r w:rsidR="00B27B39" w:rsidRPr="2A217D55">
        <w:rPr>
          <w:rFonts w:ascii="Garamond" w:hAnsi="Garamond"/>
        </w:rPr>
        <w:t xml:space="preserve">.  </w:t>
      </w:r>
      <w:r w:rsidRPr="2A217D55">
        <w:rPr>
          <w:rFonts w:ascii="Garamond" w:hAnsi="Garamond"/>
        </w:rPr>
        <w:t>Mekhilef et al.'s comprehensive review in 2011 of solar energy use in industries highlights the role of technology in the industrial sector</w:t>
      </w:r>
      <w:r w:rsidR="00B27B39" w:rsidRPr="2A217D55">
        <w:rPr>
          <w:rFonts w:ascii="Garamond" w:hAnsi="Garamond"/>
        </w:rPr>
        <w:t xml:space="preserve">.  </w:t>
      </w:r>
      <w:r w:rsidRPr="2A217D55">
        <w:rPr>
          <w:rFonts w:ascii="Garamond" w:hAnsi="Garamond"/>
        </w:rPr>
        <w:t>Their findings emphasize the importance of adopting advanced technologies to enhance the integration of solar energy into various industrial processes</w:t>
      </w:r>
      <w:r w:rsidR="00B27B39" w:rsidRPr="2A217D55">
        <w:rPr>
          <w:rFonts w:ascii="Garamond" w:hAnsi="Garamond"/>
        </w:rPr>
        <w:t xml:space="preserve">.  </w:t>
      </w:r>
      <w:r w:rsidRPr="2A217D55">
        <w:rPr>
          <w:rFonts w:ascii="Garamond" w:hAnsi="Garamond"/>
        </w:rPr>
        <w:t>This research showcases the potential for technology to revolutionize industrial energy usage in Texas</w:t>
      </w:r>
      <w:r w:rsidR="220E8074" w:rsidRPr="2A217D55">
        <w:rPr>
          <w:rFonts w:ascii="Garamond" w:hAnsi="Garamond"/>
        </w:rPr>
        <w:t xml:space="preserve"> </w:t>
      </w:r>
      <w:r w:rsidR="00601864">
        <w:rPr>
          <w:rFonts w:ascii="Garamond" w:hAnsi="Garamond"/>
        </w:rPr>
        <w:t>[18]</w:t>
      </w:r>
      <w:r w:rsidRPr="2A217D55">
        <w:rPr>
          <w:rFonts w:ascii="Garamond" w:hAnsi="Garamond"/>
        </w:rPr>
        <w:t>.</w:t>
      </w:r>
    </w:p>
    <w:p w14:paraId="110D6D7B" w14:textId="68CCD977" w:rsidR="0D1FC510" w:rsidRPr="00CE5E63" w:rsidRDefault="0D1FC510" w:rsidP="6019C037">
      <w:pPr>
        <w:ind w:firstLine="709"/>
        <w:rPr>
          <w:rFonts w:ascii="Garamond" w:hAnsi="Garamond"/>
        </w:rPr>
      </w:pPr>
      <w:r w:rsidRPr="2A217D55">
        <w:rPr>
          <w:rFonts w:ascii="Garamond" w:hAnsi="Garamond"/>
        </w:rPr>
        <w:t>Woo et al. (2023) explore regional revenues from solar and wind generation, emphasizing the economic potential of new technologies, including advanced weather modeling and improved solar and wind technologies</w:t>
      </w:r>
      <w:r w:rsidR="00B27B39" w:rsidRPr="2A217D55">
        <w:rPr>
          <w:rFonts w:ascii="Garamond" w:hAnsi="Garamond"/>
        </w:rPr>
        <w:t xml:space="preserve">.  </w:t>
      </w:r>
      <w:r w:rsidRPr="2A217D55">
        <w:rPr>
          <w:rFonts w:ascii="Garamond" w:hAnsi="Garamond"/>
        </w:rPr>
        <w:t>Their research provides a detailed economic perspective on the adoption of these technologies in Texas</w:t>
      </w:r>
      <w:r w:rsidR="6A69E7BA" w:rsidRPr="2A217D55">
        <w:rPr>
          <w:rFonts w:ascii="Garamond" w:hAnsi="Garamond"/>
        </w:rPr>
        <w:t xml:space="preserve"> </w:t>
      </w:r>
      <w:r w:rsidR="0020388C">
        <w:rPr>
          <w:rFonts w:ascii="Garamond" w:hAnsi="Garamond"/>
        </w:rPr>
        <w:t>[28]</w:t>
      </w:r>
      <w:r w:rsidR="00B27B39" w:rsidRPr="2A217D55">
        <w:rPr>
          <w:rFonts w:ascii="Garamond" w:hAnsi="Garamond"/>
        </w:rPr>
        <w:t xml:space="preserve">.  </w:t>
      </w:r>
      <w:r w:rsidRPr="2A217D55">
        <w:rPr>
          <w:rFonts w:ascii="Garamond" w:hAnsi="Garamond"/>
        </w:rPr>
        <w:t>By highlighting the economic benefits, it underlines the promising outlook for sustainable energy technologies in the state</w:t>
      </w:r>
      <w:r w:rsidR="00B27B39" w:rsidRPr="2A217D55">
        <w:rPr>
          <w:rFonts w:ascii="Garamond" w:hAnsi="Garamond"/>
        </w:rPr>
        <w:t xml:space="preserve">.  </w:t>
      </w:r>
      <w:r w:rsidRPr="2A217D55">
        <w:rPr>
          <w:rFonts w:ascii="Garamond" w:hAnsi="Garamond"/>
        </w:rPr>
        <w:t>This research also signifies the role of advanced weather modeling in optimizing the use of solar and wind energy, making it more reliable and efficient</w:t>
      </w:r>
      <w:r w:rsidR="7517F866" w:rsidRPr="2A217D55">
        <w:rPr>
          <w:rFonts w:ascii="Garamond" w:hAnsi="Garamond"/>
        </w:rPr>
        <w:t xml:space="preserve"> </w:t>
      </w:r>
      <w:r w:rsidR="0020388C">
        <w:rPr>
          <w:rFonts w:ascii="Garamond" w:hAnsi="Garamond"/>
        </w:rPr>
        <w:t>[28]</w:t>
      </w:r>
      <w:r w:rsidRPr="2A217D55">
        <w:rPr>
          <w:rFonts w:ascii="Garamond" w:hAnsi="Garamond"/>
        </w:rPr>
        <w:t>.</w:t>
      </w:r>
    </w:p>
    <w:p w14:paraId="61B75E1D" w14:textId="165B1887" w:rsidR="009B1D59" w:rsidRPr="00CE5E63" w:rsidRDefault="1D42A8E7" w:rsidP="00E96FD1">
      <w:pPr>
        <w:pStyle w:val="heading10"/>
        <w:rPr>
          <w:rFonts w:ascii="Garamond" w:hAnsi="Garamond"/>
        </w:rPr>
      </w:pPr>
      <w:r w:rsidRPr="00CE5E63">
        <w:rPr>
          <w:rFonts w:ascii="Garamond" w:hAnsi="Garamond"/>
        </w:rPr>
        <w:t>3</w:t>
      </w:r>
      <w:r w:rsidR="381BDBF5" w:rsidRPr="00CE5E63">
        <w:rPr>
          <w:rFonts w:ascii="Garamond" w:hAnsi="Garamond"/>
        </w:rPr>
        <w:t xml:space="preserve">   </w:t>
      </w:r>
      <w:r w:rsidR="4BEEA6C0" w:rsidRPr="00CE5E63">
        <w:rPr>
          <w:rFonts w:ascii="Garamond" w:hAnsi="Garamond"/>
        </w:rPr>
        <w:t>Methods</w:t>
      </w:r>
    </w:p>
    <w:p w14:paraId="6F72E360" w14:textId="69D4243E" w:rsidR="7C6A5198" w:rsidRDefault="7C6A5198" w:rsidP="2E71015A">
      <w:pPr>
        <w:rPr>
          <w:rFonts w:ascii="Garamond" w:hAnsi="Garamond"/>
        </w:rPr>
      </w:pPr>
      <w:r w:rsidRPr="45A361AC">
        <w:rPr>
          <w:rFonts w:ascii="Garamond" w:hAnsi="Garamond"/>
        </w:rPr>
        <w:t>The demand for electricity is a pivotal driver of modern society, underpinning a wide range of essential activities, from powering homes and industries to supporting technological advancements and environmental sustainability</w:t>
      </w:r>
      <w:r w:rsidR="00B27B39" w:rsidRPr="45A361AC">
        <w:rPr>
          <w:rFonts w:ascii="Garamond" w:hAnsi="Garamond"/>
        </w:rPr>
        <w:t xml:space="preserve">.  </w:t>
      </w:r>
      <w:r w:rsidRPr="45A361AC">
        <w:rPr>
          <w:rFonts w:ascii="Garamond" w:hAnsi="Garamond"/>
        </w:rPr>
        <w:t>Accurate and reliable models of electricity demand are paramount for grid management, resource allocation, and the development of sustainable energy policies</w:t>
      </w:r>
      <w:r w:rsidR="00B27B39" w:rsidRPr="45A361AC">
        <w:rPr>
          <w:rFonts w:ascii="Garamond" w:hAnsi="Garamond"/>
        </w:rPr>
        <w:t xml:space="preserve">.  </w:t>
      </w:r>
      <w:r w:rsidRPr="45A361AC">
        <w:rPr>
          <w:rFonts w:ascii="Garamond" w:hAnsi="Garamond"/>
        </w:rPr>
        <w:t xml:space="preserve">In this literature review, </w:t>
      </w:r>
      <w:r w:rsidR="00E50895">
        <w:rPr>
          <w:rFonts w:ascii="Garamond" w:hAnsi="Garamond"/>
        </w:rPr>
        <w:t>this study</w:t>
      </w:r>
      <w:r w:rsidRPr="45A361AC">
        <w:rPr>
          <w:rFonts w:ascii="Garamond" w:hAnsi="Garamond"/>
        </w:rPr>
        <w:t xml:space="preserve"> embark</w:t>
      </w:r>
      <w:r w:rsidR="00E50895">
        <w:rPr>
          <w:rFonts w:ascii="Garamond" w:hAnsi="Garamond"/>
        </w:rPr>
        <w:t>s</w:t>
      </w:r>
      <w:r w:rsidRPr="45A361AC">
        <w:rPr>
          <w:rFonts w:ascii="Garamond" w:hAnsi="Garamond"/>
        </w:rPr>
        <w:t xml:space="preserve"> on a comprehensive exploration of methodologies used to model electricity demand, with a specific focus on data sourced from the Electric Reliability Council of Texas (ERCOT) spanning the years 2007 to 2023.</w:t>
      </w:r>
    </w:p>
    <w:p w14:paraId="02F91B4E" w14:textId="15CD0E2F" w:rsidR="7C6A5198" w:rsidRDefault="7C6A5198" w:rsidP="2E71015A">
      <w:pPr>
        <w:rPr>
          <w:rFonts w:ascii="Garamond" w:hAnsi="Garamond"/>
        </w:rPr>
      </w:pPr>
      <w:r w:rsidRPr="45A361AC">
        <w:rPr>
          <w:rFonts w:ascii="Garamond" w:hAnsi="Garamond"/>
        </w:rPr>
        <w:t>Electricity demand modeling has gained substantial importance in recent years due to the increasing complexity of energy markets, the integration of renewable energy sources, and the need for efficient resource management</w:t>
      </w:r>
      <w:r w:rsidR="00B27B39" w:rsidRPr="45A361AC">
        <w:rPr>
          <w:rFonts w:ascii="Garamond" w:hAnsi="Garamond"/>
        </w:rPr>
        <w:t xml:space="preserve">.  </w:t>
      </w:r>
      <w:r w:rsidRPr="45A361AC">
        <w:rPr>
          <w:rFonts w:ascii="Garamond" w:hAnsi="Garamond"/>
        </w:rPr>
        <w:t xml:space="preserve">ERCOT, as the independent system operator for the Texas electricity grid, offers a rich dataset that encapsulates diverse and dynamic factors influencing electricity consumption. </w:t>
      </w:r>
    </w:p>
    <w:p w14:paraId="623E5E42" w14:textId="458CB8AC" w:rsidR="7C6A5198" w:rsidRDefault="262813DE" w:rsidP="2E71015A">
      <w:pPr>
        <w:rPr>
          <w:rFonts w:ascii="Garamond" w:hAnsi="Garamond"/>
        </w:rPr>
      </w:pPr>
      <w:r w:rsidRPr="4C8EA444">
        <w:rPr>
          <w:rFonts w:ascii="Garamond" w:hAnsi="Garamond"/>
        </w:rPr>
        <w:t>This review's main intent is to explore and analyze the diverse modeling approaches that researchers have used to understand and predict electricity demand within the ERCOT region.</w:t>
      </w:r>
      <w:r w:rsidR="00B27B39" w:rsidRPr="4C8EA444">
        <w:rPr>
          <w:rFonts w:ascii="Garamond" w:hAnsi="Garamond"/>
        </w:rPr>
        <w:t xml:space="preserve">  </w:t>
      </w:r>
      <w:r w:rsidR="7C6A5198" w:rsidRPr="4C8EA444">
        <w:rPr>
          <w:rFonts w:ascii="Garamond" w:hAnsi="Garamond"/>
        </w:rPr>
        <w:t>Three major modeling paradigms are considered in detail: Linear Modeling, Time Series Models, and Neural Network Models</w:t>
      </w:r>
      <w:r w:rsidR="00B27B39" w:rsidRPr="4C8EA444">
        <w:rPr>
          <w:rFonts w:ascii="Garamond" w:hAnsi="Garamond"/>
        </w:rPr>
        <w:t xml:space="preserve">.  </w:t>
      </w:r>
      <w:r w:rsidR="7C6A5198" w:rsidRPr="4C8EA444">
        <w:rPr>
          <w:rFonts w:ascii="Garamond" w:hAnsi="Garamond"/>
        </w:rPr>
        <w:t>Each of these approaches offers unique advantages and exhibits limitations in its capacity to capture the nuanced behavior of electricity demand data</w:t>
      </w:r>
      <w:r w:rsidR="00B27B39" w:rsidRPr="4C8EA444">
        <w:rPr>
          <w:rFonts w:ascii="Garamond" w:hAnsi="Garamond"/>
        </w:rPr>
        <w:t xml:space="preserve">.  </w:t>
      </w:r>
      <w:r w:rsidR="7C6A5198" w:rsidRPr="4C8EA444">
        <w:rPr>
          <w:rFonts w:ascii="Garamond" w:hAnsi="Garamond"/>
        </w:rPr>
        <w:t>The overarching goal is to evaluate the suitability of these modeling techniques in the context of ERCOT data and, by extension, contribute to the body of knowledge surrounding energy demand modeling.</w:t>
      </w:r>
    </w:p>
    <w:p w14:paraId="64CB586A" w14:textId="63354A90" w:rsidR="7C6A5198" w:rsidRDefault="7C6A5198" w:rsidP="2E71015A">
      <w:pPr>
        <w:rPr>
          <w:rFonts w:ascii="Garamond" w:hAnsi="Garamond"/>
        </w:rPr>
      </w:pPr>
      <w:r w:rsidRPr="45A361AC">
        <w:rPr>
          <w:rFonts w:ascii="Garamond" w:hAnsi="Garamond"/>
        </w:rPr>
        <w:lastRenderedPageBreak/>
        <w:t xml:space="preserve">Throughout this review, </w:t>
      </w:r>
      <w:r w:rsidR="00F07B71">
        <w:rPr>
          <w:rFonts w:ascii="Garamond" w:hAnsi="Garamond"/>
        </w:rPr>
        <w:t>the discussion</w:t>
      </w:r>
      <w:r w:rsidRPr="45A361AC">
        <w:rPr>
          <w:rFonts w:ascii="Garamond" w:hAnsi="Garamond"/>
        </w:rPr>
        <w:t xml:space="preserve"> will delve into the strengths and weaknesses of each modeling approach, highlighting their ability to account for temporal dependencies, capture non-linear patterns, and provide interpretable insights</w:t>
      </w:r>
      <w:r w:rsidR="00B27B39" w:rsidRPr="45A361AC">
        <w:rPr>
          <w:rFonts w:ascii="Garamond" w:hAnsi="Garamond"/>
        </w:rPr>
        <w:t xml:space="preserve">.  </w:t>
      </w:r>
      <w:r w:rsidRPr="45A361AC">
        <w:rPr>
          <w:rFonts w:ascii="Garamond" w:hAnsi="Garamond"/>
        </w:rPr>
        <w:t xml:space="preserve">Moreover, </w:t>
      </w:r>
      <w:r w:rsidR="00F07B71">
        <w:rPr>
          <w:rFonts w:ascii="Garamond" w:hAnsi="Garamond"/>
        </w:rPr>
        <w:t>it</w:t>
      </w:r>
      <w:r w:rsidRPr="45A361AC">
        <w:rPr>
          <w:rFonts w:ascii="Garamond" w:hAnsi="Garamond"/>
        </w:rPr>
        <w:t xml:space="preserve"> will examine how these models handle the intrinsic complexities associated with electricity demand forecasting, such as seasonality, volatility, and unforeseeable external factors</w:t>
      </w:r>
      <w:r w:rsidR="00B27B39" w:rsidRPr="45A361AC">
        <w:rPr>
          <w:rFonts w:ascii="Garamond" w:hAnsi="Garamond"/>
        </w:rPr>
        <w:t xml:space="preserve">.  </w:t>
      </w:r>
      <w:r w:rsidRPr="45A361AC">
        <w:rPr>
          <w:rFonts w:ascii="Garamond" w:hAnsi="Garamond"/>
        </w:rPr>
        <w:t xml:space="preserve">In doing so, </w:t>
      </w:r>
      <w:r w:rsidR="00F07B71">
        <w:rPr>
          <w:rFonts w:ascii="Garamond" w:hAnsi="Garamond"/>
        </w:rPr>
        <w:t>this paper</w:t>
      </w:r>
      <w:r w:rsidRPr="45A361AC">
        <w:rPr>
          <w:rFonts w:ascii="Garamond" w:hAnsi="Garamond"/>
        </w:rPr>
        <w:t xml:space="preserve"> aim</w:t>
      </w:r>
      <w:r w:rsidR="00F07B71">
        <w:rPr>
          <w:rFonts w:ascii="Garamond" w:hAnsi="Garamond"/>
        </w:rPr>
        <w:t>s</w:t>
      </w:r>
      <w:r w:rsidRPr="45A361AC">
        <w:rPr>
          <w:rFonts w:ascii="Garamond" w:hAnsi="Garamond"/>
        </w:rPr>
        <w:t xml:space="preserve"> to guide future research endeavors, inform policy decisions, and assist energy stakeholders in their efforts to optimize resource allocation and grid management within the ERCOT region.</w:t>
      </w:r>
    </w:p>
    <w:p w14:paraId="6ACE0EC2" w14:textId="3E3A3116" w:rsidR="2E71015A" w:rsidRDefault="7C6A5198" w:rsidP="2E71015A">
      <w:pPr>
        <w:rPr>
          <w:rFonts w:ascii="Garamond" w:hAnsi="Garamond"/>
        </w:rPr>
      </w:pPr>
      <w:r w:rsidRPr="45A361AC">
        <w:rPr>
          <w:rFonts w:ascii="Garamond" w:hAnsi="Garamond"/>
        </w:rPr>
        <w:t>As electricity demand continues to evolve and adapt to an ever-changing landscape, it is essential to harness advanced modeling techniques that can respond to the multifaceted challenges of the energy sector</w:t>
      </w:r>
      <w:r w:rsidR="00B27B39" w:rsidRPr="45A361AC">
        <w:rPr>
          <w:rFonts w:ascii="Garamond" w:hAnsi="Garamond"/>
        </w:rPr>
        <w:t xml:space="preserve">.  </w:t>
      </w:r>
      <w:r w:rsidRPr="45A361AC">
        <w:rPr>
          <w:rFonts w:ascii="Garamond" w:hAnsi="Garamond"/>
        </w:rPr>
        <w:t>This literature review serves as a comprehensive reference for researchers, policymakers, and industry professionals seeking to gain deeper insights into the modeling of electricity demand, with the goal of enhancing the sustainability and efficiency of energy systems in the ERCOT region.</w:t>
      </w:r>
    </w:p>
    <w:p w14:paraId="4A6BDEDF" w14:textId="1B56EE51" w:rsidR="009B1D59" w:rsidRPr="00CE5E63" w:rsidRDefault="17A0473C" w:rsidP="55A07641">
      <w:pPr>
        <w:pStyle w:val="heading20"/>
        <w:rPr>
          <w:rFonts w:ascii="Garamond" w:hAnsi="Garamond"/>
          <w:sz w:val="24"/>
          <w:szCs w:val="24"/>
          <w:rPrChange w:id="75" w:author="Derner, Reuven" w:date="2023-11-17T02:31:00Z">
            <w:rPr>
              <w:rFonts w:ascii="Garamond" w:hAnsi="Garamond"/>
            </w:rPr>
          </w:rPrChange>
        </w:rPr>
      </w:pPr>
      <w:r w:rsidRPr="7DFE59EA">
        <w:rPr>
          <w:rFonts w:ascii="Garamond" w:hAnsi="Garamond"/>
          <w:sz w:val="24"/>
          <w:szCs w:val="24"/>
          <w:rPrChange w:id="76" w:author="Derner, Reuven" w:date="2023-11-17T02:31:00Z">
            <w:rPr>
              <w:rFonts w:ascii="Garamond" w:hAnsi="Garamond"/>
            </w:rPr>
          </w:rPrChange>
        </w:rPr>
        <w:t xml:space="preserve">3.1   </w:t>
      </w:r>
      <w:r w:rsidR="1800D0E1" w:rsidRPr="7DFE59EA">
        <w:rPr>
          <w:rFonts w:ascii="Garamond" w:hAnsi="Garamond"/>
          <w:sz w:val="24"/>
          <w:szCs w:val="24"/>
          <w:rPrChange w:id="77" w:author="Derner, Reuven" w:date="2023-11-17T02:31:00Z">
            <w:rPr>
              <w:rFonts w:ascii="Garamond" w:hAnsi="Garamond"/>
            </w:rPr>
          </w:rPrChange>
        </w:rPr>
        <w:t>Data Preprocessing</w:t>
      </w:r>
    </w:p>
    <w:p w14:paraId="44C75080" w14:textId="6718E358" w:rsidR="009B1D59" w:rsidRPr="00CE5E63" w:rsidRDefault="7AB9A80F" w:rsidP="3B573F17">
      <w:pPr>
        <w:rPr>
          <w:rFonts w:ascii="Garamond" w:eastAsia="Garamond" w:hAnsi="Garamond" w:cs="Garamond"/>
        </w:rPr>
      </w:pPr>
      <w:r w:rsidRPr="01FAC916">
        <w:rPr>
          <w:rFonts w:ascii="Garamond" w:eastAsia="Garamond" w:hAnsi="Garamond" w:cs="Garamond"/>
        </w:rPr>
        <w:t>Before modeling, the data is to go through extensive preprocessing, including data cleaning, missing data imputation, and outlier handling</w:t>
      </w:r>
      <w:r w:rsidR="00B27B39" w:rsidRPr="01FAC916">
        <w:rPr>
          <w:rFonts w:ascii="Garamond" w:eastAsia="Garamond" w:hAnsi="Garamond" w:cs="Garamond"/>
        </w:rPr>
        <w:t xml:space="preserve">.  </w:t>
      </w:r>
      <w:r w:rsidRPr="01FAC916">
        <w:rPr>
          <w:rFonts w:ascii="Garamond" w:eastAsia="Garamond" w:hAnsi="Garamond" w:cs="Garamond"/>
        </w:rPr>
        <w:t>Specific preprocessing steps are to follow:</w:t>
      </w:r>
    </w:p>
    <w:p w14:paraId="30F71343" w14:textId="2645E2B0" w:rsidR="009B1D59" w:rsidRPr="00CE5E63" w:rsidRDefault="7AB9A80F" w:rsidP="3B573F17">
      <w:pPr>
        <w:rPr>
          <w:rFonts w:ascii="Garamond" w:eastAsia="Garamond" w:hAnsi="Garamond" w:cs="Garamond"/>
        </w:rPr>
      </w:pPr>
      <w:r w:rsidRPr="01FAC916">
        <w:rPr>
          <w:rFonts w:ascii="Garamond" w:eastAsia="Garamond" w:hAnsi="Garamond" w:cs="Garamond"/>
        </w:rPr>
        <w:t xml:space="preserve"> </w:t>
      </w:r>
    </w:p>
    <w:p w14:paraId="464A2909" w14:textId="69B3420C" w:rsidR="009B1D59" w:rsidRPr="00CE5E63" w:rsidRDefault="7AB9A80F" w:rsidP="54CD2329">
      <w:pPr>
        <w:pStyle w:val="ListParagraph"/>
        <w:numPr>
          <w:ilvl w:val="0"/>
          <w:numId w:val="13"/>
        </w:numPr>
        <w:rPr>
          <w:rFonts w:ascii="Garamond" w:eastAsia="Garamond" w:hAnsi="Garamond" w:cs="Garamond"/>
        </w:rPr>
      </w:pPr>
      <w:r w:rsidRPr="01FAC916">
        <w:rPr>
          <w:rFonts w:ascii="Garamond" w:eastAsia="Garamond" w:hAnsi="Garamond" w:cs="Garamond"/>
        </w:rPr>
        <w:t>Removal of missing data points.</w:t>
      </w:r>
    </w:p>
    <w:p w14:paraId="6EF6EA73" w14:textId="0A049F4A" w:rsidR="009B1D59" w:rsidRPr="00CE5E63" w:rsidRDefault="7AB9A80F" w:rsidP="54CD2329">
      <w:pPr>
        <w:pStyle w:val="ListParagraph"/>
        <w:numPr>
          <w:ilvl w:val="0"/>
          <w:numId w:val="13"/>
        </w:numPr>
        <w:rPr>
          <w:rFonts w:ascii="Garamond" w:eastAsia="Garamond" w:hAnsi="Garamond" w:cs="Garamond"/>
        </w:rPr>
      </w:pPr>
      <w:r w:rsidRPr="01FAC916">
        <w:rPr>
          <w:rFonts w:ascii="Garamond" w:eastAsia="Garamond" w:hAnsi="Garamond" w:cs="Garamond"/>
        </w:rPr>
        <w:t>Detection and handling of outliers.</w:t>
      </w:r>
    </w:p>
    <w:p w14:paraId="4AF3F4A7" w14:textId="50285B0C" w:rsidR="009B1D59" w:rsidRPr="00CE5E63" w:rsidRDefault="7AB9A80F" w:rsidP="54CD2329">
      <w:pPr>
        <w:pStyle w:val="ListParagraph"/>
        <w:numPr>
          <w:ilvl w:val="0"/>
          <w:numId w:val="13"/>
        </w:numPr>
        <w:rPr>
          <w:rFonts w:ascii="Garamond" w:eastAsia="Garamond" w:hAnsi="Garamond" w:cs="Garamond"/>
        </w:rPr>
      </w:pPr>
      <w:r w:rsidRPr="01FAC916">
        <w:rPr>
          <w:rFonts w:ascii="Garamond" w:eastAsia="Garamond" w:hAnsi="Garamond" w:cs="Garamond"/>
        </w:rPr>
        <w:t>Aggregation of data into appropriate time intervals (e.g., hourly, daily, monthly) as per the modeling requirements.</w:t>
      </w:r>
    </w:p>
    <w:p w14:paraId="32934B57" w14:textId="01B0560C" w:rsidR="009B1D59" w:rsidRPr="00CE5E63" w:rsidRDefault="7AB9A80F" w:rsidP="54CD2329">
      <w:pPr>
        <w:pStyle w:val="ListParagraph"/>
        <w:numPr>
          <w:ilvl w:val="0"/>
          <w:numId w:val="13"/>
        </w:numPr>
        <w:rPr>
          <w:rFonts w:ascii="Garamond" w:eastAsia="Garamond" w:hAnsi="Garamond" w:cs="Garamond"/>
        </w:rPr>
      </w:pPr>
      <w:r w:rsidRPr="01FAC916">
        <w:rPr>
          <w:rFonts w:ascii="Garamond" w:eastAsia="Garamond" w:hAnsi="Garamond" w:cs="Garamond"/>
        </w:rPr>
        <w:t>Data normalization and scaling to ensure consistency and comparability.</w:t>
      </w:r>
    </w:p>
    <w:p w14:paraId="282B0982" w14:textId="378AD448" w:rsidR="009B1D59" w:rsidRPr="00CE5E63" w:rsidRDefault="7AB9A80F" w:rsidP="4B5633BD">
      <w:pPr>
        <w:pStyle w:val="ListParagraph"/>
        <w:numPr>
          <w:ilvl w:val="0"/>
          <w:numId w:val="13"/>
        </w:numPr>
        <w:rPr>
          <w:rFonts w:ascii="Garamond" w:eastAsia="Garamond" w:hAnsi="Garamond" w:cs="Garamond"/>
        </w:rPr>
      </w:pPr>
      <w:r w:rsidRPr="01FAC916">
        <w:rPr>
          <w:rFonts w:ascii="Garamond" w:eastAsia="Garamond" w:hAnsi="Garamond" w:cs="Garamond"/>
        </w:rPr>
        <w:t>EDA</w:t>
      </w:r>
    </w:p>
    <w:p w14:paraId="3CEF02FD" w14:textId="7B029370" w:rsidR="4C015E2E" w:rsidRDefault="4C015E2E" w:rsidP="1B3222F7">
      <w:pPr>
        <w:pStyle w:val="ListParagraph"/>
        <w:numPr>
          <w:ilvl w:val="0"/>
          <w:numId w:val="13"/>
        </w:numPr>
        <w:rPr>
          <w:rFonts w:ascii="Garamond" w:eastAsia="Garamond" w:hAnsi="Garamond" w:cs="Garamond"/>
        </w:rPr>
      </w:pPr>
      <w:r w:rsidRPr="1B3222F7">
        <w:rPr>
          <w:rFonts w:ascii="Garamond" w:eastAsia="Garamond" w:hAnsi="Garamond" w:cs="Garamond"/>
        </w:rPr>
        <w:t>Sample Data:</w:t>
      </w:r>
    </w:p>
    <w:p w14:paraId="03A6A21D" w14:textId="2D8F3A8B" w:rsidR="4C015E2E" w:rsidRDefault="4C015E2E" w:rsidP="1B3222F7">
      <w:pPr>
        <w:ind w:left="-1440" w:firstLine="0"/>
      </w:pPr>
      <w:r>
        <w:rPr>
          <w:noProof/>
        </w:rPr>
        <w:lastRenderedPageBreak/>
        <w:drawing>
          <wp:inline distT="0" distB="0" distL="0" distR="0" wp14:anchorId="13BBF367" wp14:editId="7331C2D1">
            <wp:extent cx="5667376" cy="2175977"/>
            <wp:effectExtent l="0" t="0" r="0" b="0"/>
            <wp:docPr id="1712674657" name="Picture 171267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67376" cy="2175977"/>
                    </a:xfrm>
                    <a:prstGeom prst="rect">
                      <a:avLst/>
                    </a:prstGeom>
                  </pic:spPr>
                </pic:pic>
              </a:graphicData>
            </a:graphic>
          </wp:inline>
        </w:drawing>
      </w:r>
      <w:r w:rsidR="4F8293D7">
        <w:rPr>
          <w:noProof/>
        </w:rPr>
        <w:drawing>
          <wp:inline distT="0" distB="0" distL="0" distR="0" wp14:anchorId="7A3B725D" wp14:editId="5AE6B0B7">
            <wp:extent cx="5667376" cy="1426064"/>
            <wp:effectExtent l="0" t="0" r="0" b="0"/>
            <wp:docPr id="1426390767" name="Picture 1426390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67376" cy="1426064"/>
                    </a:xfrm>
                    <a:prstGeom prst="rect">
                      <a:avLst/>
                    </a:prstGeom>
                  </pic:spPr>
                </pic:pic>
              </a:graphicData>
            </a:graphic>
          </wp:inline>
        </w:drawing>
      </w:r>
    </w:p>
    <w:p w14:paraId="01484210" w14:textId="28A855CC" w:rsidR="009B1D59" w:rsidRPr="00CE5E63" w:rsidRDefault="7B64C584" w:rsidP="424655E4">
      <w:pPr>
        <w:pStyle w:val="heading20"/>
        <w:spacing w:line="259" w:lineRule="auto"/>
        <w:rPr>
          <w:rFonts w:ascii="Garamond" w:hAnsi="Garamond"/>
          <w:sz w:val="24"/>
          <w:szCs w:val="24"/>
          <w:rPrChange w:id="78" w:author="Derner, Reuven" w:date="2023-11-17T02:31:00Z">
            <w:rPr>
              <w:rFonts w:ascii="Garamond" w:hAnsi="Garamond"/>
            </w:rPr>
          </w:rPrChange>
        </w:rPr>
      </w:pPr>
      <w:r w:rsidRPr="7DFE59EA">
        <w:rPr>
          <w:rFonts w:ascii="Garamond" w:hAnsi="Garamond"/>
          <w:sz w:val="24"/>
          <w:szCs w:val="24"/>
          <w:rPrChange w:id="79" w:author="Derner, Reuven" w:date="2023-11-17T02:31:00Z">
            <w:rPr>
              <w:rFonts w:ascii="Garamond" w:hAnsi="Garamond"/>
            </w:rPr>
          </w:rPrChange>
        </w:rPr>
        <w:t xml:space="preserve">3.2   </w:t>
      </w:r>
      <w:r w:rsidR="6955471C" w:rsidRPr="7DFE59EA">
        <w:rPr>
          <w:rFonts w:ascii="Garamond" w:hAnsi="Garamond"/>
          <w:sz w:val="24"/>
          <w:szCs w:val="24"/>
          <w:rPrChange w:id="80" w:author="Derner, Reuven" w:date="2023-11-17T02:31:00Z">
            <w:rPr>
              <w:rFonts w:ascii="Garamond" w:hAnsi="Garamond"/>
            </w:rPr>
          </w:rPrChange>
        </w:rPr>
        <w:t>Linear Modeling</w:t>
      </w:r>
    </w:p>
    <w:p w14:paraId="6B0DD2FB" w14:textId="6EFA73B3" w:rsidR="009B1D59" w:rsidRPr="00CE5E63" w:rsidRDefault="760117CE" w:rsidP="6575B8D4">
      <w:pPr>
        <w:pStyle w:val="p1a"/>
        <w:rPr>
          <w:rFonts w:ascii="Garamond" w:eastAsia="Garamond" w:hAnsi="Garamond" w:cs="Garamond"/>
        </w:rPr>
      </w:pPr>
      <w:r w:rsidRPr="68727A41">
        <w:rPr>
          <w:rFonts w:ascii="Garamond" w:eastAsia="Garamond" w:hAnsi="Garamond" w:cs="Garamond"/>
        </w:rPr>
        <w:t>Linear models are commonly used in the analysis of electricity demand due to their simplicity and interpretability</w:t>
      </w:r>
      <w:r w:rsidR="00B27B39" w:rsidRPr="68727A41">
        <w:rPr>
          <w:rFonts w:ascii="Garamond" w:eastAsia="Garamond" w:hAnsi="Garamond" w:cs="Garamond"/>
        </w:rPr>
        <w:t xml:space="preserve">.  </w:t>
      </w:r>
      <w:r w:rsidR="008F6160">
        <w:rPr>
          <w:rFonts w:ascii="Garamond" w:eastAsia="Garamond" w:hAnsi="Garamond" w:cs="Garamond"/>
        </w:rPr>
        <w:t>T</w:t>
      </w:r>
      <w:r w:rsidRPr="68727A41">
        <w:rPr>
          <w:rFonts w:ascii="Garamond" w:eastAsia="Garamond" w:hAnsi="Garamond" w:cs="Garamond"/>
        </w:rPr>
        <w:t>his section describe</w:t>
      </w:r>
      <w:r w:rsidR="008F6160">
        <w:rPr>
          <w:rFonts w:ascii="Garamond" w:eastAsia="Garamond" w:hAnsi="Garamond" w:cs="Garamond"/>
        </w:rPr>
        <w:t>s</w:t>
      </w:r>
      <w:r w:rsidRPr="68727A41">
        <w:rPr>
          <w:rFonts w:ascii="Garamond" w:eastAsia="Garamond" w:hAnsi="Garamond" w:cs="Garamond"/>
        </w:rPr>
        <w:t xml:space="preserve"> the linear modeling approach applied to the ERCOT data. </w:t>
      </w:r>
    </w:p>
    <w:p w14:paraId="49817B89" w14:textId="0BFA52F1" w:rsidR="009B1D59" w:rsidRPr="00CE5E63" w:rsidRDefault="009B1D59" w:rsidP="192284EE">
      <w:pPr>
        <w:rPr>
          <w:rFonts w:ascii="Garamond" w:eastAsia="Garamond" w:hAnsi="Garamond" w:cs="Garamond"/>
        </w:rPr>
      </w:pPr>
    </w:p>
    <w:p w14:paraId="3270630B" w14:textId="5A0AA06A" w:rsidR="009B1D59" w:rsidRPr="00CE5E63" w:rsidRDefault="1C05DBC2" w:rsidP="3D457800">
      <w:pPr>
        <w:pStyle w:val="p1a"/>
        <w:rPr>
          <w:rFonts w:ascii="Garamond" w:eastAsia="Garamond" w:hAnsi="Garamond" w:cs="Garamond"/>
        </w:rPr>
      </w:pPr>
      <w:r w:rsidRPr="68727A41">
        <w:rPr>
          <w:rFonts w:ascii="Garamond" w:eastAsia="Garamond" w:hAnsi="Garamond" w:cs="Garamond"/>
        </w:rPr>
        <w:t>Advantages:</w:t>
      </w:r>
    </w:p>
    <w:p w14:paraId="4E6DDE77" w14:textId="74C99394" w:rsidR="009B1D59" w:rsidRPr="00CE5E63" w:rsidRDefault="1C05DBC2" w:rsidP="2A34BCDD">
      <w:pPr>
        <w:pStyle w:val="ListParagraph"/>
        <w:numPr>
          <w:ilvl w:val="0"/>
          <w:numId w:val="13"/>
        </w:numPr>
        <w:rPr>
          <w:rFonts w:ascii="Garamond" w:eastAsia="Garamond" w:hAnsi="Garamond" w:cs="Garamond"/>
        </w:rPr>
      </w:pPr>
      <w:r w:rsidRPr="68727A41">
        <w:rPr>
          <w:rFonts w:ascii="Garamond" w:eastAsia="Garamond" w:hAnsi="Garamond" w:cs="Garamond"/>
        </w:rPr>
        <w:t>Interpretability: Linear models are straightforward to interpret, making it easy to understand the relationships between independent variables (predictors) and the dependent variable (electricity demand).</w:t>
      </w:r>
    </w:p>
    <w:p w14:paraId="7E1D6D08" w14:textId="23C3AE60" w:rsidR="009B1D59" w:rsidRPr="00CE5E63" w:rsidRDefault="1C05DBC2" w:rsidP="2A34BCDD">
      <w:pPr>
        <w:pStyle w:val="ListParagraph"/>
        <w:numPr>
          <w:ilvl w:val="0"/>
          <w:numId w:val="13"/>
        </w:numPr>
        <w:rPr>
          <w:rFonts w:ascii="Garamond" w:eastAsia="Garamond" w:hAnsi="Garamond" w:cs="Garamond"/>
        </w:rPr>
      </w:pPr>
      <w:r w:rsidRPr="68727A41">
        <w:rPr>
          <w:rFonts w:ascii="Garamond" w:eastAsia="Garamond" w:hAnsi="Garamond" w:cs="Garamond"/>
        </w:rPr>
        <w:t>Simplicity: Linear models are simple and computationally efficient, making them a good starting point for modeling tasks.</w:t>
      </w:r>
    </w:p>
    <w:p w14:paraId="1285BC6F" w14:textId="195502AC" w:rsidR="009B1D59" w:rsidRPr="00CE5E63" w:rsidRDefault="1C05DBC2" w:rsidP="2A34BCDD">
      <w:pPr>
        <w:pStyle w:val="ListParagraph"/>
        <w:numPr>
          <w:ilvl w:val="0"/>
          <w:numId w:val="13"/>
        </w:numPr>
        <w:rPr>
          <w:rFonts w:ascii="Garamond" w:eastAsia="Garamond" w:hAnsi="Garamond" w:cs="Garamond"/>
        </w:rPr>
      </w:pPr>
      <w:r w:rsidRPr="68727A41">
        <w:rPr>
          <w:rFonts w:ascii="Garamond" w:eastAsia="Garamond" w:hAnsi="Garamond" w:cs="Garamond"/>
        </w:rPr>
        <w:t>Stability: They tend to work well when the relationship between variables is approximately linear.</w:t>
      </w:r>
    </w:p>
    <w:p w14:paraId="30B0BFD4" w14:textId="7EC09E65" w:rsidR="009B1D59" w:rsidRPr="00CE5E63" w:rsidRDefault="009B1D59" w:rsidP="6ACD882F">
      <w:pPr>
        <w:ind w:firstLine="0"/>
        <w:rPr>
          <w:rFonts w:ascii="Garamond" w:eastAsia="Garamond" w:hAnsi="Garamond" w:cs="Garamond"/>
        </w:rPr>
      </w:pPr>
    </w:p>
    <w:p w14:paraId="43F55770" w14:textId="56D4D546" w:rsidR="009B1D59" w:rsidRPr="00CE5E63" w:rsidRDefault="009B1D59" w:rsidP="6ACD882F">
      <w:pPr>
        <w:ind w:firstLine="0"/>
        <w:rPr>
          <w:rFonts w:ascii="Garamond" w:eastAsia="Garamond" w:hAnsi="Garamond" w:cs="Garamond"/>
        </w:rPr>
      </w:pPr>
    </w:p>
    <w:p w14:paraId="380C891A" w14:textId="6BAD39D5" w:rsidR="009B1D59" w:rsidRPr="00CE5E63" w:rsidRDefault="1C05DBC2" w:rsidP="7A48E7EB">
      <w:pPr>
        <w:ind w:firstLine="0"/>
        <w:rPr>
          <w:rFonts w:ascii="Garamond" w:eastAsia="Garamond" w:hAnsi="Garamond" w:cs="Garamond"/>
        </w:rPr>
      </w:pPr>
      <w:r w:rsidRPr="68727A41">
        <w:rPr>
          <w:rFonts w:ascii="Garamond" w:eastAsia="Garamond" w:hAnsi="Garamond" w:cs="Garamond"/>
        </w:rPr>
        <w:t>Disadvantages:</w:t>
      </w:r>
    </w:p>
    <w:p w14:paraId="54FF0F81" w14:textId="64B5D61E" w:rsidR="009B1D59" w:rsidRPr="00CE5E63" w:rsidRDefault="1C05DBC2" w:rsidP="346AB705">
      <w:pPr>
        <w:pStyle w:val="ListParagraph"/>
        <w:numPr>
          <w:ilvl w:val="0"/>
          <w:numId w:val="13"/>
        </w:numPr>
        <w:rPr>
          <w:rFonts w:ascii="Garamond" w:eastAsia="Garamond" w:hAnsi="Garamond" w:cs="Garamond"/>
        </w:rPr>
      </w:pPr>
      <w:r w:rsidRPr="68727A41">
        <w:rPr>
          <w:rFonts w:ascii="Garamond" w:eastAsia="Garamond" w:hAnsi="Garamond" w:cs="Garamond"/>
        </w:rPr>
        <w:t>Assumption of Linearity: Linear models assume that the relationships are linear</w:t>
      </w:r>
      <w:r w:rsidR="00B27B39" w:rsidRPr="68727A41">
        <w:rPr>
          <w:rFonts w:ascii="Garamond" w:eastAsia="Garamond" w:hAnsi="Garamond" w:cs="Garamond"/>
        </w:rPr>
        <w:t xml:space="preserve">.  </w:t>
      </w:r>
      <w:proofErr w:type="gramStart"/>
      <w:r w:rsidRPr="68727A41">
        <w:rPr>
          <w:rFonts w:ascii="Garamond" w:eastAsia="Garamond" w:hAnsi="Garamond" w:cs="Garamond"/>
        </w:rPr>
        <w:t>In reality, electricity</w:t>
      </w:r>
      <w:proofErr w:type="gramEnd"/>
      <w:r w:rsidRPr="68727A41">
        <w:rPr>
          <w:rFonts w:ascii="Garamond" w:eastAsia="Garamond" w:hAnsi="Garamond" w:cs="Garamond"/>
        </w:rPr>
        <w:t xml:space="preserve"> demand may have complex, non-linear patterns.</w:t>
      </w:r>
    </w:p>
    <w:p w14:paraId="63D8C806" w14:textId="2748534B" w:rsidR="009B1D59" w:rsidRPr="00CE5E63" w:rsidRDefault="1C05DBC2" w:rsidP="346AB705">
      <w:pPr>
        <w:pStyle w:val="ListParagraph"/>
        <w:numPr>
          <w:ilvl w:val="0"/>
          <w:numId w:val="13"/>
        </w:numPr>
        <w:rPr>
          <w:rFonts w:ascii="Garamond" w:eastAsia="Garamond" w:hAnsi="Garamond" w:cs="Garamond"/>
        </w:rPr>
      </w:pPr>
      <w:r w:rsidRPr="68727A41">
        <w:rPr>
          <w:rFonts w:ascii="Garamond" w:eastAsia="Garamond" w:hAnsi="Garamond" w:cs="Garamond"/>
        </w:rPr>
        <w:lastRenderedPageBreak/>
        <w:t>Limited Expressiveness: They may not capture the seasonality and temporal dependencies found in time series data effectively.</w:t>
      </w:r>
    </w:p>
    <w:p w14:paraId="3B2CDC03" w14:textId="0DB7D0DA" w:rsidR="009B1D59" w:rsidRPr="00CE5E63" w:rsidRDefault="009B1D59" w:rsidP="6ACD882F">
      <w:pPr>
        <w:ind w:firstLine="0"/>
        <w:rPr>
          <w:rFonts w:ascii="Garamond" w:eastAsia="Garamond" w:hAnsi="Garamond" w:cs="Garamond"/>
        </w:rPr>
      </w:pPr>
    </w:p>
    <w:p w14:paraId="7C017FE3" w14:textId="5F7BB184" w:rsidR="009B1D59" w:rsidRPr="00CE5E63" w:rsidRDefault="009B1D59" w:rsidP="6ACD882F">
      <w:pPr>
        <w:ind w:firstLine="0"/>
        <w:rPr>
          <w:rFonts w:ascii="Garamond" w:hAnsi="Garamond"/>
        </w:rPr>
      </w:pPr>
    </w:p>
    <w:p w14:paraId="5E107A1C" w14:textId="2C1519D4" w:rsidR="009B1D59" w:rsidRPr="00CE5E63" w:rsidRDefault="760117CE" w:rsidP="192284EE">
      <w:pPr>
        <w:pStyle w:val="p1a"/>
        <w:rPr>
          <w:rFonts w:ascii="Garamond" w:hAnsi="Garamond"/>
        </w:rPr>
      </w:pPr>
      <w:r w:rsidRPr="638E9890">
        <w:rPr>
          <w:rFonts w:ascii="Garamond" w:hAnsi="Garamond"/>
          <w:b/>
        </w:rPr>
        <w:t>Model Selection</w:t>
      </w:r>
    </w:p>
    <w:p w14:paraId="5E7CD461" w14:textId="45E994E1" w:rsidR="009B1D59" w:rsidRPr="00CE5E63" w:rsidRDefault="760117CE" w:rsidP="192284EE">
      <w:pPr>
        <w:pStyle w:val="p1a"/>
      </w:pPr>
      <w:r w:rsidRPr="192284EE">
        <w:rPr>
          <w:rFonts w:ascii="Garamond" w:hAnsi="Garamond"/>
        </w:rPr>
        <w:t>The choice of linear model(s) was based on an extensive review of the literature, considering models such as:</w:t>
      </w:r>
    </w:p>
    <w:p w14:paraId="57550586" w14:textId="0328F4E5" w:rsidR="009B1D59" w:rsidRPr="00CE5E63" w:rsidRDefault="760117CE" w:rsidP="192284EE">
      <w:pPr>
        <w:pStyle w:val="p1a"/>
      </w:pPr>
      <w:r w:rsidRPr="192284EE">
        <w:rPr>
          <w:rFonts w:ascii="Garamond" w:hAnsi="Garamond"/>
        </w:rPr>
        <w:t xml:space="preserve"> </w:t>
      </w:r>
    </w:p>
    <w:p w14:paraId="11289CDA" w14:textId="309705F9" w:rsidR="009B1D59" w:rsidRPr="00CE5E63" w:rsidRDefault="2F7C853B" w:rsidP="72C0A0A7">
      <w:pPr>
        <w:pStyle w:val="ListParagraph"/>
        <w:numPr>
          <w:ilvl w:val="0"/>
          <w:numId w:val="13"/>
        </w:numPr>
        <w:rPr>
          <w:rFonts w:ascii="Garamond" w:hAnsi="Garamond"/>
        </w:rPr>
      </w:pPr>
      <w:r w:rsidRPr="5916372F">
        <w:rPr>
          <w:rFonts w:ascii="Garamond" w:hAnsi="Garamond"/>
        </w:rPr>
        <w:t>Simple Linear Regression: A straightforward model that assumes a linear relationship between a single predictor and electricity demand.</w:t>
      </w:r>
    </w:p>
    <w:p w14:paraId="150E87BE" w14:textId="736192FA" w:rsidR="009B1D59" w:rsidRPr="00CE5E63" w:rsidRDefault="2F7C853B" w:rsidP="72C0A0A7">
      <w:pPr>
        <w:pStyle w:val="ListParagraph"/>
        <w:numPr>
          <w:ilvl w:val="0"/>
          <w:numId w:val="13"/>
        </w:numPr>
        <w:rPr>
          <w:rFonts w:ascii="Garamond" w:hAnsi="Garamond"/>
        </w:rPr>
      </w:pPr>
      <w:r w:rsidRPr="5916372F">
        <w:rPr>
          <w:rFonts w:ascii="Garamond" w:hAnsi="Garamond"/>
        </w:rPr>
        <w:t>Multiple Linear Regression: Extends simple linear regression to incorporate multiple predictors to capture more complex relationships.</w:t>
      </w:r>
    </w:p>
    <w:p w14:paraId="56F3ADC6" w14:textId="2079D8B9" w:rsidR="009B1D59" w:rsidRPr="00CE5E63" w:rsidRDefault="2F7C853B" w:rsidP="72C0A0A7">
      <w:pPr>
        <w:pStyle w:val="ListParagraph"/>
        <w:numPr>
          <w:ilvl w:val="0"/>
          <w:numId w:val="13"/>
        </w:numPr>
        <w:rPr>
          <w:rFonts w:ascii="Garamond" w:hAnsi="Garamond"/>
        </w:rPr>
      </w:pPr>
      <w:r w:rsidRPr="5916372F">
        <w:rPr>
          <w:rFonts w:ascii="Garamond" w:hAnsi="Garamond"/>
        </w:rPr>
        <w:t>Generalized Linear Models (GLMs): Useful when dealing with non-normal distribution of data or when modeling electricity demand in terms of its predictors with a non-linear link function.</w:t>
      </w:r>
    </w:p>
    <w:p w14:paraId="22C2BEE8" w14:textId="540602A5" w:rsidR="009B1D59" w:rsidRPr="00CE5E63" w:rsidRDefault="009B1D59" w:rsidP="4E61A04B">
      <w:pPr>
        <w:pStyle w:val="p1a"/>
      </w:pPr>
    </w:p>
    <w:p w14:paraId="3F32EC60" w14:textId="7E31128E" w:rsidR="009B1D59" w:rsidRPr="00CE5E63" w:rsidRDefault="760117CE" w:rsidP="4E61A04B">
      <w:pPr>
        <w:pStyle w:val="p1a"/>
        <w:rPr>
          <w:rFonts w:ascii="Garamond" w:hAnsi="Garamond"/>
          <w:b/>
        </w:rPr>
      </w:pPr>
      <w:r w:rsidRPr="4E61A04B">
        <w:rPr>
          <w:rFonts w:ascii="Garamond" w:hAnsi="Garamond"/>
          <w:b/>
        </w:rPr>
        <w:t>Model Evaluation</w:t>
      </w:r>
    </w:p>
    <w:p w14:paraId="34937916" w14:textId="767A3B9C" w:rsidR="009B1D59" w:rsidRPr="00CE5E63" w:rsidRDefault="760117CE" w:rsidP="4E61A04B">
      <w:pPr>
        <w:pStyle w:val="p1a"/>
      </w:pPr>
      <w:r w:rsidRPr="192284EE">
        <w:rPr>
          <w:rFonts w:ascii="Garamond" w:hAnsi="Garamond"/>
        </w:rPr>
        <w:t>The performance of the selected linear models was assessed using standard metrics, including:</w:t>
      </w:r>
    </w:p>
    <w:p w14:paraId="2DD69BBD" w14:textId="7FCA2A20" w:rsidR="009B1D59" w:rsidRPr="00CE5E63" w:rsidRDefault="760117CE" w:rsidP="192284EE">
      <w:pPr>
        <w:pStyle w:val="p1a"/>
      </w:pPr>
      <w:r w:rsidRPr="192284EE">
        <w:rPr>
          <w:rFonts w:ascii="Garamond" w:hAnsi="Garamond"/>
        </w:rPr>
        <w:t xml:space="preserve"> </w:t>
      </w:r>
    </w:p>
    <w:p w14:paraId="3149276A" w14:textId="0081107D" w:rsidR="009B1D59" w:rsidRPr="00CE5E63" w:rsidRDefault="760117CE" w:rsidP="6B255824">
      <w:pPr>
        <w:pStyle w:val="p1a"/>
        <w:numPr>
          <w:ilvl w:val="0"/>
          <w:numId w:val="15"/>
        </w:numPr>
      </w:pPr>
      <w:r w:rsidRPr="192284EE">
        <w:rPr>
          <w:rFonts w:ascii="Garamond" w:hAnsi="Garamond"/>
        </w:rPr>
        <w:t>Mean Absolute Error (MAE)</w:t>
      </w:r>
    </w:p>
    <w:p w14:paraId="1199595A" w14:textId="378C0B74" w:rsidR="009B1D59" w:rsidRPr="00CE5E63" w:rsidRDefault="760117CE" w:rsidP="6B255824">
      <w:pPr>
        <w:pStyle w:val="p1a"/>
        <w:numPr>
          <w:ilvl w:val="0"/>
          <w:numId w:val="15"/>
        </w:numPr>
      </w:pPr>
      <w:r w:rsidRPr="192284EE">
        <w:rPr>
          <w:rFonts w:ascii="Garamond" w:hAnsi="Garamond"/>
        </w:rPr>
        <w:t>Mean Squared Error (MSE)</w:t>
      </w:r>
    </w:p>
    <w:p w14:paraId="09B6910B" w14:textId="294E0435" w:rsidR="009B1D59" w:rsidRPr="00CE5E63" w:rsidRDefault="760117CE" w:rsidP="6B255824">
      <w:pPr>
        <w:pStyle w:val="p1a"/>
        <w:numPr>
          <w:ilvl w:val="0"/>
          <w:numId w:val="15"/>
        </w:numPr>
      </w:pPr>
      <w:r w:rsidRPr="192284EE">
        <w:rPr>
          <w:rFonts w:ascii="Garamond" w:hAnsi="Garamond"/>
        </w:rPr>
        <w:t>Root Mean Squared Error (RMSE)</w:t>
      </w:r>
    </w:p>
    <w:p w14:paraId="2C6DE28E" w14:textId="1481384C" w:rsidR="009B1D59" w:rsidRPr="00CE5E63" w:rsidRDefault="760117CE" w:rsidP="6B255824">
      <w:pPr>
        <w:pStyle w:val="p1a"/>
        <w:numPr>
          <w:ilvl w:val="0"/>
          <w:numId w:val="15"/>
        </w:numPr>
        <w:rPr>
          <w:rFonts w:ascii="Garamond" w:hAnsi="Garamond"/>
        </w:rPr>
      </w:pPr>
      <w:r w:rsidRPr="192284EE">
        <w:rPr>
          <w:rFonts w:ascii="Garamond" w:hAnsi="Garamond"/>
        </w:rPr>
        <w:t xml:space="preserve">R-squared (R²) for goodness of fit </w:t>
      </w:r>
      <w:r w:rsidR="7B64C584" w:rsidRPr="1A7FB754">
        <w:rPr>
          <w:rFonts w:ascii="Garamond" w:hAnsi="Garamond"/>
        </w:rPr>
        <w:t xml:space="preserve">  </w:t>
      </w:r>
    </w:p>
    <w:p w14:paraId="2A52C6DF" w14:textId="69C8BDA5" w:rsidR="009B1D59" w:rsidRPr="00CE5E63" w:rsidRDefault="7B64C584" w:rsidP="30E890A9">
      <w:pPr>
        <w:pStyle w:val="heading20"/>
        <w:rPr>
          <w:rFonts w:ascii="Garamond" w:hAnsi="Garamond"/>
          <w:sz w:val="24"/>
          <w:szCs w:val="24"/>
          <w:rPrChange w:id="81" w:author="Derner, Reuven" w:date="2023-11-17T02:31:00Z">
            <w:rPr>
              <w:rFonts w:ascii="Garamond" w:hAnsi="Garamond"/>
            </w:rPr>
          </w:rPrChange>
        </w:rPr>
      </w:pPr>
      <w:r w:rsidRPr="7DFE59EA">
        <w:rPr>
          <w:rFonts w:ascii="Garamond" w:hAnsi="Garamond"/>
          <w:sz w:val="24"/>
          <w:szCs w:val="24"/>
          <w:rPrChange w:id="82" w:author="Derner, Reuven" w:date="2023-11-17T02:31:00Z">
            <w:rPr>
              <w:rFonts w:ascii="Garamond" w:hAnsi="Garamond"/>
            </w:rPr>
          </w:rPrChange>
        </w:rPr>
        <w:t xml:space="preserve">3.3 </w:t>
      </w:r>
      <w:r w:rsidR="00CB3770" w:rsidRPr="7DFE59EA">
        <w:rPr>
          <w:rFonts w:ascii="Garamond" w:hAnsi="Garamond"/>
          <w:sz w:val="24"/>
          <w:szCs w:val="24"/>
          <w:rPrChange w:id="83" w:author="Derner, Reuven" w:date="2023-11-17T02:31:00Z">
            <w:rPr>
              <w:rFonts w:ascii="Garamond" w:hAnsi="Garamond"/>
            </w:rPr>
          </w:rPrChange>
        </w:rPr>
        <w:t xml:space="preserve">Time Series </w:t>
      </w:r>
      <w:r w:rsidR="4AE30C68" w:rsidRPr="7DFE59EA">
        <w:rPr>
          <w:rFonts w:ascii="Garamond" w:hAnsi="Garamond"/>
          <w:sz w:val="24"/>
          <w:szCs w:val="24"/>
          <w:rPrChange w:id="84" w:author="Derner, Reuven" w:date="2023-11-17T02:31:00Z">
            <w:rPr>
              <w:rFonts w:ascii="Garamond" w:hAnsi="Garamond"/>
            </w:rPr>
          </w:rPrChange>
        </w:rPr>
        <w:t>M</w:t>
      </w:r>
      <w:r w:rsidR="00CB3770" w:rsidRPr="7DFE59EA">
        <w:rPr>
          <w:rFonts w:ascii="Garamond" w:hAnsi="Garamond"/>
          <w:sz w:val="24"/>
          <w:szCs w:val="24"/>
          <w:rPrChange w:id="85" w:author="Derner, Reuven" w:date="2023-11-17T02:31:00Z">
            <w:rPr>
              <w:rFonts w:ascii="Garamond" w:hAnsi="Garamond"/>
            </w:rPr>
          </w:rPrChange>
        </w:rPr>
        <w:t>odeling</w:t>
      </w:r>
    </w:p>
    <w:p w14:paraId="14846990" w14:textId="690D74D0" w:rsidR="009B1D59" w:rsidRPr="00CE5E63" w:rsidRDefault="3A2D0AD8" w:rsidP="13B8A5DB">
      <w:pPr>
        <w:rPr>
          <w:rFonts w:ascii="Garamond" w:eastAsia="Garamond" w:hAnsi="Garamond" w:cs="Garamond"/>
        </w:rPr>
      </w:pPr>
      <w:r w:rsidRPr="22F98BE4">
        <w:rPr>
          <w:rFonts w:ascii="Garamond" w:eastAsia="Garamond" w:hAnsi="Garamond" w:cs="Garamond"/>
        </w:rPr>
        <w:t>Time series models are essential for capturing the temporal dependencies and patterns in electricity demand data</w:t>
      </w:r>
      <w:r w:rsidR="00B27B39" w:rsidRPr="22F98BE4">
        <w:rPr>
          <w:rFonts w:ascii="Garamond" w:eastAsia="Garamond" w:hAnsi="Garamond" w:cs="Garamond"/>
        </w:rPr>
        <w:t xml:space="preserve">.  </w:t>
      </w:r>
      <w:r w:rsidR="00283A29">
        <w:rPr>
          <w:rFonts w:ascii="Garamond" w:eastAsia="Garamond" w:hAnsi="Garamond" w:cs="Garamond"/>
        </w:rPr>
        <w:t>This section</w:t>
      </w:r>
      <w:r w:rsidRPr="22F98BE4">
        <w:rPr>
          <w:rFonts w:ascii="Garamond" w:eastAsia="Garamond" w:hAnsi="Garamond" w:cs="Garamond"/>
        </w:rPr>
        <w:t xml:space="preserve"> describe</w:t>
      </w:r>
      <w:r w:rsidR="00283A29">
        <w:rPr>
          <w:rFonts w:ascii="Garamond" w:eastAsia="Garamond" w:hAnsi="Garamond" w:cs="Garamond"/>
        </w:rPr>
        <w:t>s</w:t>
      </w:r>
      <w:r w:rsidRPr="22F98BE4">
        <w:rPr>
          <w:rFonts w:ascii="Garamond" w:eastAsia="Garamond" w:hAnsi="Garamond" w:cs="Garamond"/>
        </w:rPr>
        <w:t xml:space="preserve"> the various time series models used in the analysis.</w:t>
      </w:r>
    </w:p>
    <w:p w14:paraId="0FBB5F33" w14:textId="5F8DC6F9" w:rsidR="009B1D59" w:rsidRPr="00CE5E63" w:rsidRDefault="009B1D59" w:rsidP="13A9C7E9">
      <w:pPr>
        <w:rPr>
          <w:rFonts w:ascii="Garamond" w:eastAsia="Garamond" w:hAnsi="Garamond" w:cs="Garamond"/>
        </w:rPr>
      </w:pPr>
    </w:p>
    <w:p w14:paraId="3972543F" w14:textId="3B473335" w:rsidR="009B1D59" w:rsidRPr="00CE5E63" w:rsidRDefault="6D134876" w:rsidP="723188C5">
      <w:pPr>
        <w:pStyle w:val="p1a"/>
        <w:spacing w:line="259" w:lineRule="auto"/>
        <w:rPr>
          <w:rFonts w:ascii="Garamond" w:hAnsi="Garamond"/>
          <w:b/>
        </w:rPr>
      </w:pPr>
      <w:r w:rsidRPr="723188C5">
        <w:rPr>
          <w:rFonts w:ascii="Garamond" w:hAnsi="Garamond"/>
          <w:b/>
        </w:rPr>
        <w:t>Advantages:</w:t>
      </w:r>
    </w:p>
    <w:p w14:paraId="4A2AF99A" w14:textId="76A7C315" w:rsidR="009B1D59" w:rsidRPr="00CE5E63" w:rsidRDefault="6D134876" w:rsidP="6C884269">
      <w:pPr>
        <w:pStyle w:val="ListParagraph"/>
        <w:numPr>
          <w:ilvl w:val="0"/>
          <w:numId w:val="13"/>
        </w:numPr>
        <w:rPr>
          <w:rFonts w:ascii="Garamond" w:eastAsia="Garamond" w:hAnsi="Garamond" w:cs="Garamond"/>
          <w:color w:val="374151"/>
        </w:rPr>
      </w:pPr>
      <w:r w:rsidRPr="40F66246">
        <w:rPr>
          <w:rFonts w:ascii="Garamond" w:eastAsia="Garamond" w:hAnsi="Garamond" w:cs="Garamond"/>
          <w:b/>
          <w:color w:val="374151"/>
        </w:rPr>
        <w:t>Temporal Dependencies</w:t>
      </w:r>
      <w:r w:rsidRPr="40F66246">
        <w:rPr>
          <w:rFonts w:ascii="Garamond" w:eastAsia="Garamond" w:hAnsi="Garamond" w:cs="Garamond"/>
          <w:color w:val="374151"/>
        </w:rPr>
        <w:t>: Time series models are specifically designed to capture temporal dependencies and seasonal patterns present in electricity demand data.</w:t>
      </w:r>
    </w:p>
    <w:p w14:paraId="6FEF528F" w14:textId="44932792" w:rsidR="009B1D59" w:rsidRPr="00CE5E63" w:rsidRDefault="6D134876" w:rsidP="11E752FA">
      <w:pPr>
        <w:pStyle w:val="ListParagraph"/>
        <w:numPr>
          <w:ilvl w:val="0"/>
          <w:numId w:val="13"/>
        </w:numPr>
        <w:rPr>
          <w:rFonts w:ascii="Garamond" w:eastAsia="Garamond" w:hAnsi="Garamond" w:cs="Garamond"/>
          <w:b/>
          <w:bCs/>
        </w:rPr>
      </w:pPr>
      <w:r w:rsidRPr="40F66246">
        <w:rPr>
          <w:rFonts w:ascii="Garamond" w:eastAsia="Garamond" w:hAnsi="Garamond" w:cs="Garamond"/>
          <w:b/>
          <w:color w:val="374151"/>
        </w:rPr>
        <w:t>Forecasting Capabilities</w:t>
      </w:r>
      <w:r w:rsidRPr="40F66246">
        <w:rPr>
          <w:rFonts w:ascii="Garamond" w:eastAsia="Garamond" w:hAnsi="Garamond" w:cs="Garamond"/>
          <w:color w:val="374151"/>
        </w:rPr>
        <w:t>: They excel at making short-term and long-term forecasts based on historical data.</w:t>
      </w:r>
    </w:p>
    <w:p w14:paraId="489973BE" w14:textId="419E9777" w:rsidR="009B1D59" w:rsidRPr="00CE5E63" w:rsidRDefault="009B1D59" w:rsidP="11E752FA">
      <w:pPr>
        <w:rPr>
          <w:rFonts w:ascii="Garamond" w:eastAsia="Garamond" w:hAnsi="Garamond" w:cs="Garamond"/>
          <w:b/>
          <w:bCs/>
        </w:rPr>
      </w:pPr>
    </w:p>
    <w:p w14:paraId="621FE57D" w14:textId="626F8084" w:rsidR="009B1D59" w:rsidRPr="00CE5E63" w:rsidRDefault="6D134876" w:rsidP="11E752FA">
      <w:pPr>
        <w:ind w:firstLine="0"/>
        <w:rPr>
          <w:b/>
        </w:rPr>
      </w:pPr>
      <w:r w:rsidRPr="744DC5E7">
        <w:rPr>
          <w:rFonts w:ascii="Garamond" w:eastAsia="Garamond" w:hAnsi="Garamond" w:cs="Garamond"/>
          <w:b/>
        </w:rPr>
        <w:t>Disadvantages:</w:t>
      </w:r>
    </w:p>
    <w:p w14:paraId="524C8A40" w14:textId="1789C38D" w:rsidR="009B1D59" w:rsidRPr="00CE5E63" w:rsidRDefault="6D134876" w:rsidP="6C884269">
      <w:pPr>
        <w:pStyle w:val="ListParagraph"/>
        <w:numPr>
          <w:ilvl w:val="0"/>
          <w:numId w:val="13"/>
        </w:numPr>
        <w:rPr>
          <w:rFonts w:ascii="Garamond" w:eastAsia="Garamond" w:hAnsi="Garamond" w:cs="Garamond"/>
          <w:color w:val="374151"/>
        </w:rPr>
      </w:pPr>
      <w:r w:rsidRPr="40F66246">
        <w:rPr>
          <w:rFonts w:ascii="Garamond" w:eastAsia="Garamond" w:hAnsi="Garamond" w:cs="Garamond"/>
          <w:b/>
          <w:color w:val="374151"/>
        </w:rPr>
        <w:t>Complexity</w:t>
      </w:r>
      <w:r w:rsidRPr="40F66246">
        <w:rPr>
          <w:rFonts w:ascii="Garamond" w:eastAsia="Garamond" w:hAnsi="Garamond" w:cs="Garamond"/>
          <w:color w:val="374151"/>
        </w:rPr>
        <w:t>: Some time series models can be complex and computationally intensive, requiring careful tuning.</w:t>
      </w:r>
    </w:p>
    <w:p w14:paraId="575403D7" w14:textId="4A3492BF" w:rsidR="009B1D59" w:rsidRPr="00CE5E63" w:rsidRDefault="6D134876" w:rsidP="6C884269">
      <w:pPr>
        <w:pStyle w:val="ListParagraph"/>
        <w:numPr>
          <w:ilvl w:val="0"/>
          <w:numId w:val="13"/>
        </w:numPr>
        <w:rPr>
          <w:rFonts w:ascii="Garamond" w:eastAsia="Garamond" w:hAnsi="Garamond" w:cs="Garamond"/>
          <w:color w:val="374151"/>
        </w:rPr>
      </w:pPr>
      <w:r w:rsidRPr="40F66246">
        <w:rPr>
          <w:rFonts w:ascii="Garamond" w:eastAsia="Garamond" w:hAnsi="Garamond" w:cs="Garamond"/>
          <w:b/>
          <w:color w:val="374151"/>
        </w:rPr>
        <w:t>Sensitivity to Hyperparameters</w:t>
      </w:r>
      <w:r w:rsidRPr="40F66246">
        <w:rPr>
          <w:rFonts w:ascii="Garamond" w:eastAsia="Garamond" w:hAnsi="Garamond" w:cs="Garamond"/>
          <w:color w:val="374151"/>
        </w:rPr>
        <w:t>: Selection of appropriate hyperparameters is crucial, and poor choices can lead to inaccurate forecasts.</w:t>
      </w:r>
    </w:p>
    <w:p w14:paraId="284FDFDE" w14:textId="7FF27E2A" w:rsidR="009B1D59" w:rsidRPr="00CE5E63" w:rsidRDefault="009B1D59" w:rsidP="24CA7923">
      <w:pPr>
        <w:rPr>
          <w:b/>
          <w:bCs/>
        </w:rPr>
      </w:pPr>
    </w:p>
    <w:p w14:paraId="037C3B42" w14:textId="439EB88C" w:rsidR="009B1D59" w:rsidRPr="00CE5E63" w:rsidRDefault="7B79405E" w:rsidP="24CA7923">
      <w:r w:rsidRPr="24CA7923">
        <w:rPr>
          <w:b/>
          <w:bCs/>
        </w:rPr>
        <w:t>Model Selection</w:t>
      </w:r>
    </w:p>
    <w:p w14:paraId="1AC25165" w14:textId="6852E28F" w:rsidR="009B1D59" w:rsidRPr="00CE5E63" w:rsidRDefault="7B79405E" w:rsidP="24CA7923">
      <w:r>
        <w:lastRenderedPageBreak/>
        <w:t>The choice of time series models was made based on the unique characteristics of the ERCOT data</w:t>
      </w:r>
      <w:r w:rsidR="00B27B39">
        <w:t xml:space="preserve">.  </w:t>
      </w:r>
      <w:r>
        <w:t>Models considered include:</w:t>
      </w:r>
    </w:p>
    <w:p w14:paraId="327D5F3F" w14:textId="594E7615" w:rsidR="009B1D59" w:rsidRPr="00CE5E63" w:rsidRDefault="009B1D59" w:rsidP="24CA7923"/>
    <w:p w14:paraId="243CFB5A" w14:textId="666E9C82" w:rsidR="009B1D59" w:rsidRPr="00CE5E63" w:rsidRDefault="6D134876" w:rsidP="6C884269">
      <w:pPr>
        <w:pStyle w:val="ListParagraph"/>
        <w:numPr>
          <w:ilvl w:val="0"/>
          <w:numId w:val="13"/>
        </w:numPr>
        <w:rPr>
          <w:rFonts w:ascii="Garamond" w:eastAsia="Garamond" w:hAnsi="Garamond" w:cs="Garamond"/>
          <w:color w:val="374151"/>
        </w:rPr>
      </w:pPr>
      <w:r w:rsidRPr="40F66246">
        <w:rPr>
          <w:rFonts w:ascii="Garamond" w:eastAsia="Garamond" w:hAnsi="Garamond" w:cs="Garamond"/>
          <w:b/>
          <w:color w:val="374151"/>
        </w:rPr>
        <w:t>Autoregressive Integrated Moving Average (ARIMA)</w:t>
      </w:r>
      <w:r w:rsidRPr="40F66246">
        <w:rPr>
          <w:rFonts w:ascii="Garamond" w:eastAsia="Garamond" w:hAnsi="Garamond" w:cs="Garamond"/>
          <w:color w:val="374151"/>
        </w:rPr>
        <w:t>: Combines autoregressive and moving average components to model stationary time series data.</w:t>
      </w:r>
    </w:p>
    <w:p w14:paraId="0CC8066D" w14:textId="7FFBAA7D" w:rsidR="009B1D59" w:rsidRPr="00CE5E63" w:rsidRDefault="6D134876" w:rsidP="6C884269">
      <w:pPr>
        <w:pStyle w:val="ListParagraph"/>
        <w:numPr>
          <w:ilvl w:val="0"/>
          <w:numId w:val="13"/>
        </w:numPr>
        <w:rPr>
          <w:rFonts w:ascii="Garamond" w:eastAsia="Garamond" w:hAnsi="Garamond" w:cs="Garamond"/>
          <w:color w:val="374151"/>
        </w:rPr>
      </w:pPr>
      <w:r w:rsidRPr="40F66246">
        <w:rPr>
          <w:rFonts w:ascii="Garamond" w:eastAsia="Garamond" w:hAnsi="Garamond" w:cs="Garamond"/>
          <w:b/>
          <w:color w:val="374151"/>
        </w:rPr>
        <w:t>Seasonal Decomposition of Time Series (STL)</w:t>
      </w:r>
      <w:r w:rsidRPr="40F66246">
        <w:rPr>
          <w:rFonts w:ascii="Garamond" w:eastAsia="Garamond" w:hAnsi="Garamond" w:cs="Garamond"/>
          <w:color w:val="374151"/>
        </w:rPr>
        <w:t>: Decomposes time series data into seasonal, trend, and residual components for analysis.</w:t>
      </w:r>
    </w:p>
    <w:p w14:paraId="26CD83EC" w14:textId="0EBB90EF" w:rsidR="009B1D59" w:rsidRPr="00CE5E63" w:rsidRDefault="6D134876" w:rsidP="6C884269">
      <w:pPr>
        <w:pStyle w:val="ListParagraph"/>
        <w:numPr>
          <w:ilvl w:val="0"/>
          <w:numId w:val="13"/>
        </w:numPr>
        <w:rPr>
          <w:rFonts w:ascii="Garamond" w:eastAsia="Garamond" w:hAnsi="Garamond" w:cs="Garamond"/>
          <w:color w:val="374151"/>
        </w:rPr>
      </w:pPr>
      <w:r w:rsidRPr="40F66246">
        <w:rPr>
          <w:rFonts w:ascii="Garamond" w:eastAsia="Garamond" w:hAnsi="Garamond" w:cs="Garamond"/>
          <w:b/>
          <w:color w:val="374151"/>
        </w:rPr>
        <w:t>Exponential Smoothing</w:t>
      </w:r>
      <w:r w:rsidRPr="40F66246">
        <w:rPr>
          <w:rFonts w:ascii="Garamond" w:eastAsia="Garamond" w:hAnsi="Garamond" w:cs="Garamond"/>
          <w:color w:val="374151"/>
        </w:rPr>
        <w:t>: Uses weighted averages of past observations to make forecasts, with various methods like Holt-Winters.</w:t>
      </w:r>
    </w:p>
    <w:p w14:paraId="504D3EAC" w14:textId="628A73C8" w:rsidR="009B1D59" w:rsidRPr="00CE5E63" w:rsidRDefault="6D134876" w:rsidP="6C884269">
      <w:pPr>
        <w:pStyle w:val="ListParagraph"/>
        <w:numPr>
          <w:ilvl w:val="0"/>
          <w:numId w:val="13"/>
        </w:numPr>
        <w:rPr>
          <w:rFonts w:ascii="Garamond" w:eastAsia="Garamond" w:hAnsi="Garamond" w:cs="Garamond"/>
          <w:color w:val="374151"/>
        </w:rPr>
      </w:pPr>
      <w:r w:rsidRPr="40F66246">
        <w:rPr>
          <w:rFonts w:ascii="Garamond" w:eastAsia="Garamond" w:hAnsi="Garamond" w:cs="Garamond"/>
          <w:b/>
          <w:color w:val="374151"/>
        </w:rPr>
        <w:t>Long Short-Term Memory (LSTM) Networks</w:t>
      </w:r>
      <w:r w:rsidRPr="40F66246">
        <w:rPr>
          <w:rFonts w:ascii="Garamond" w:eastAsia="Garamond" w:hAnsi="Garamond" w:cs="Garamond"/>
          <w:color w:val="374151"/>
        </w:rPr>
        <w:t>: A type of recurrent neural network (RNN) that can capture long-range dependencies and is suitable for sequence data.</w:t>
      </w:r>
    </w:p>
    <w:p w14:paraId="020D8170" w14:textId="05965BC9" w:rsidR="009B1D59" w:rsidRPr="00CE5E63" w:rsidRDefault="009B1D59" w:rsidP="14956B80">
      <w:pPr>
        <w:rPr>
          <w:rFonts w:ascii="Garamond" w:eastAsia="Garamond" w:hAnsi="Garamond" w:cs="Garamond"/>
          <w:b/>
        </w:rPr>
      </w:pPr>
    </w:p>
    <w:p w14:paraId="052FEC66" w14:textId="51F86A27" w:rsidR="009B1D59" w:rsidRPr="00CE5E63" w:rsidRDefault="3A2D0AD8" w:rsidP="13B8A5DB">
      <w:pPr>
        <w:rPr>
          <w:b/>
        </w:rPr>
      </w:pPr>
      <w:r w:rsidRPr="14956B80">
        <w:rPr>
          <w:b/>
        </w:rPr>
        <w:t>Model Evaluation</w:t>
      </w:r>
    </w:p>
    <w:p w14:paraId="218B5B65" w14:textId="1E8B8229" w:rsidR="009B1D59" w:rsidRPr="00CE5E63" w:rsidRDefault="3A2D0AD8" w:rsidP="13B8A5DB">
      <w:r>
        <w:t>The performance of the selected time series models was assessed using time series-specific evaluation metrics, such as:</w:t>
      </w:r>
    </w:p>
    <w:p w14:paraId="2AB6259C" w14:textId="0F5C50BD" w:rsidR="009B1D59" w:rsidRPr="00CE5E63" w:rsidRDefault="3A2D0AD8" w:rsidP="5DF72483">
      <w:pPr>
        <w:pStyle w:val="ListParagraph"/>
        <w:numPr>
          <w:ilvl w:val="0"/>
          <w:numId w:val="17"/>
        </w:numPr>
      </w:pPr>
      <w:r>
        <w:t>Mean Absolute Percentage Error (MAPE)</w:t>
      </w:r>
    </w:p>
    <w:p w14:paraId="21E571E9" w14:textId="22F4FDCF" w:rsidR="009B1D59" w:rsidRPr="00CE5E63" w:rsidRDefault="3A2D0AD8" w:rsidP="5DF72483">
      <w:pPr>
        <w:pStyle w:val="ListParagraph"/>
        <w:numPr>
          <w:ilvl w:val="0"/>
          <w:numId w:val="17"/>
        </w:numPr>
      </w:pPr>
      <w:r>
        <w:t>AIC/BIC for model selection</w:t>
      </w:r>
    </w:p>
    <w:p w14:paraId="4835E5D9" w14:textId="3E736EED" w:rsidR="009B1D59" w:rsidRPr="00CE5E63" w:rsidRDefault="3A2D0AD8" w:rsidP="5DF72483">
      <w:pPr>
        <w:pStyle w:val="ListParagraph"/>
        <w:numPr>
          <w:ilvl w:val="0"/>
          <w:numId w:val="17"/>
        </w:numPr>
      </w:pPr>
      <w:r>
        <w:t xml:space="preserve">Forecast accuracy and </w:t>
      </w:r>
      <w:proofErr w:type="gramStart"/>
      <w:r>
        <w:t>precision</w:t>
      </w:r>
      <w:proofErr w:type="gramEnd"/>
    </w:p>
    <w:p w14:paraId="5591FC6A" w14:textId="47FDA604" w:rsidR="009B1D59" w:rsidRPr="00CE5E63" w:rsidRDefault="3A2D0AD8" w:rsidP="5DF72483">
      <w:pPr>
        <w:pStyle w:val="ListParagraph"/>
        <w:numPr>
          <w:ilvl w:val="0"/>
          <w:numId w:val="17"/>
        </w:numPr>
      </w:pPr>
      <w:r>
        <w:t>Visual inspection of forecast plots and residuals</w:t>
      </w:r>
    </w:p>
    <w:p w14:paraId="23EBE2E9" w14:textId="7445913C" w:rsidR="009B1D59" w:rsidRPr="00CE5E63" w:rsidRDefault="7B64C584" w:rsidP="6F225D91">
      <w:pPr>
        <w:pStyle w:val="heading20"/>
        <w:spacing w:line="259" w:lineRule="auto"/>
        <w:rPr>
          <w:rFonts w:ascii="Garamond" w:hAnsi="Garamond"/>
          <w:sz w:val="24"/>
          <w:szCs w:val="24"/>
          <w:rPrChange w:id="86" w:author="Derner, Reuven" w:date="2023-11-17T02:31:00Z">
            <w:rPr>
              <w:rFonts w:ascii="Garamond" w:hAnsi="Garamond"/>
            </w:rPr>
          </w:rPrChange>
        </w:rPr>
      </w:pPr>
      <w:r w:rsidRPr="7DFE59EA">
        <w:rPr>
          <w:rFonts w:ascii="Garamond" w:hAnsi="Garamond"/>
          <w:sz w:val="24"/>
          <w:szCs w:val="24"/>
          <w:rPrChange w:id="87" w:author="Derner, Reuven" w:date="2023-11-17T02:31:00Z">
            <w:rPr>
              <w:rFonts w:ascii="Garamond" w:hAnsi="Garamond"/>
            </w:rPr>
          </w:rPrChange>
        </w:rPr>
        <w:t xml:space="preserve">3.4 </w:t>
      </w:r>
      <w:r w:rsidR="548862B9" w:rsidRPr="7DFE59EA">
        <w:rPr>
          <w:rFonts w:ascii="Garamond" w:hAnsi="Garamond"/>
          <w:sz w:val="24"/>
          <w:szCs w:val="24"/>
          <w:rPrChange w:id="88" w:author="Derner, Reuven" w:date="2023-11-17T02:31:00Z">
            <w:rPr>
              <w:rFonts w:ascii="Garamond" w:hAnsi="Garamond"/>
            </w:rPr>
          </w:rPrChange>
        </w:rPr>
        <w:t>Neural Network Modeling</w:t>
      </w:r>
    </w:p>
    <w:p w14:paraId="27F6F605" w14:textId="0FF1F783" w:rsidR="009B1D59" w:rsidRPr="00CE5E63" w:rsidRDefault="43F16FF0" w:rsidP="7D77D1D9">
      <w:pPr>
        <w:rPr>
          <w:rFonts w:ascii="Garamond" w:hAnsi="Garamond"/>
        </w:rPr>
      </w:pPr>
      <w:r>
        <w:t>Neural network models have gained popularity in recent years for modeling complex and non-linear relationships in electricity demand data</w:t>
      </w:r>
      <w:r w:rsidR="00B27B39">
        <w:t xml:space="preserve">.  </w:t>
      </w:r>
      <w:r w:rsidR="00283A29">
        <w:t>T</w:t>
      </w:r>
      <w:r>
        <w:t>his section describe</w:t>
      </w:r>
      <w:r w:rsidR="00283A29">
        <w:t>s</w:t>
      </w:r>
      <w:r>
        <w:t xml:space="preserve"> the neural network modeling approach.</w:t>
      </w:r>
    </w:p>
    <w:p w14:paraId="1388C1FA" w14:textId="70D1C891" w:rsidR="009B1D59" w:rsidRPr="00CE5E63" w:rsidRDefault="43F16FF0" w:rsidP="7D77D1D9">
      <w:r>
        <w:t xml:space="preserve"> </w:t>
      </w:r>
    </w:p>
    <w:p w14:paraId="70A5F9E8" w14:textId="3B473335" w:rsidR="009B1D59" w:rsidRPr="00CE5E63" w:rsidRDefault="7C765E32" w:rsidP="27FCBD10">
      <w:pPr>
        <w:pStyle w:val="p1a"/>
        <w:spacing w:line="259" w:lineRule="auto"/>
        <w:rPr>
          <w:rFonts w:ascii="Garamond" w:hAnsi="Garamond"/>
          <w:b/>
          <w:bCs/>
        </w:rPr>
      </w:pPr>
      <w:r w:rsidRPr="27FCBD10">
        <w:rPr>
          <w:rFonts w:ascii="Garamond" w:hAnsi="Garamond"/>
          <w:b/>
          <w:bCs/>
        </w:rPr>
        <w:t>Advantages:</w:t>
      </w:r>
    </w:p>
    <w:p w14:paraId="59C7FE4F" w14:textId="46ABD7C4" w:rsidR="009B1D59" w:rsidRPr="00CE5E63" w:rsidRDefault="7C765E32" w:rsidP="27FCBD10">
      <w:pPr>
        <w:pStyle w:val="ListParagraph"/>
        <w:numPr>
          <w:ilvl w:val="0"/>
          <w:numId w:val="13"/>
        </w:numPr>
        <w:rPr>
          <w:rFonts w:ascii="Garamond" w:eastAsia="Garamond" w:hAnsi="Garamond" w:cs="Garamond"/>
          <w:color w:val="374151"/>
        </w:rPr>
      </w:pPr>
      <w:r w:rsidRPr="5BA82768">
        <w:rPr>
          <w:rFonts w:ascii="Garamond" w:eastAsia="Garamond" w:hAnsi="Garamond" w:cs="Garamond"/>
          <w:b/>
          <w:bCs/>
          <w:color w:val="374151"/>
        </w:rPr>
        <w:t>Non-</w:t>
      </w:r>
      <w:r w:rsidR="02AC63F5" w:rsidRPr="5BA82768">
        <w:rPr>
          <w:rFonts w:ascii="Garamond" w:eastAsia="Garamond" w:hAnsi="Garamond" w:cs="Garamond"/>
          <w:b/>
          <w:bCs/>
          <w:color w:val="374151"/>
        </w:rPr>
        <w:t>linearity</w:t>
      </w:r>
      <w:r w:rsidRPr="5BA82768">
        <w:rPr>
          <w:rFonts w:ascii="Garamond" w:eastAsia="Garamond" w:hAnsi="Garamond" w:cs="Garamond"/>
          <w:color w:val="374151"/>
        </w:rPr>
        <w:t xml:space="preserve">: </w:t>
      </w:r>
      <w:r w:rsidR="74EE0523" w:rsidRPr="5BA82768">
        <w:rPr>
          <w:rFonts w:ascii="Garamond" w:eastAsia="Garamond" w:hAnsi="Garamond" w:cs="Garamond"/>
          <w:color w:val="374151"/>
        </w:rPr>
        <w:t>Neural networks can capture non-linear relationships in electricity demand, making them suitable for complex and dynamic patterns.</w:t>
      </w:r>
    </w:p>
    <w:p w14:paraId="39FC3946" w14:textId="3CD55F4D" w:rsidR="009B1D59" w:rsidRPr="00CE5E63" w:rsidRDefault="20DBD2D6" w:rsidP="27FCBD10">
      <w:pPr>
        <w:pStyle w:val="ListParagraph"/>
        <w:numPr>
          <w:ilvl w:val="0"/>
          <w:numId w:val="13"/>
        </w:numPr>
        <w:rPr>
          <w:rFonts w:ascii="Garamond" w:eastAsia="Garamond" w:hAnsi="Garamond" w:cs="Garamond"/>
          <w:b/>
          <w:bCs/>
        </w:rPr>
      </w:pPr>
      <w:r w:rsidRPr="395A130C">
        <w:rPr>
          <w:rFonts w:ascii="Garamond" w:eastAsia="Garamond" w:hAnsi="Garamond" w:cs="Garamond"/>
          <w:b/>
          <w:bCs/>
          <w:color w:val="374151"/>
        </w:rPr>
        <w:t xml:space="preserve">Deep </w:t>
      </w:r>
      <w:r w:rsidRPr="191EBAB5">
        <w:rPr>
          <w:rFonts w:ascii="Garamond" w:eastAsia="Garamond" w:hAnsi="Garamond" w:cs="Garamond"/>
          <w:b/>
          <w:bCs/>
          <w:color w:val="374151"/>
        </w:rPr>
        <w:t>Learning</w:t>
      </w:r>
      <w:r w:rsidR="7C765E32" w:rsidRPr="4361E0C2">
        <w:rPr>
          <w:rFonts w:ascii="Garamond" w:eastAsia="Garamond" w:hAnsi="Garamond" w:cs="Garamond"/>
          <w:color w:val="374151"/>
        </w:rPr>
        <w:t xml:space="preserve">: </w:t>
      </w:r>
      <w:r w:rsidR="08ABB824" w:rsidRPr="4361E0C2">
        <w:rPr>
          <w:rFonts w:ascii="Garamond" w:eastAsia="Garamond" w:hAnsi="Garamond" w:cs="Garamond"/>
          <w:color w:val="374151"/>
        </w:rPr>
        <w:t>Deep neural networks can learn hierarchical features and complex dependencies in data, allowing for more accurate predictions.</w:t>
      </w:r>
    </w:p>
    <w:p w14:paraId="66689FEB" w14:textId="419E9777" w:rsidR="009B1D59" w:rsidRPr="00CE5E63" w:rsidRDefault="009B1D59" w:rsidP="27FCBD10">
      <w:pPr>
        <w:rPr>
          <w:rFonts w:ascii="Garamond" w:eastAsia="Garamond" w:hAnsi="Garamond" w:cs="Garamond"/>
          <w:b/>
          <w:bCs/>
        </w:rPr>
      </w:pPr>
    </w:p>
    <w:p w14:paraId="7A5A1CD8" w14:textId="626F8084" w:rsidR="009B1D59" w:rsidRPr="00CE5E63" w:rsidRDefault="7C765E32" w:rsidP="27FCBD10">
      <w:pPr>
        <w:ind w:firstLine="0"/>
        <w:rPr>
          <w:b/>
          <w:bCs/>
        </w:rPr>
      </w:pPr>
      <w:r w:rsidRPr="27FCBD10">
        <w:rPr>
          <w:rFonts w:ascii="Garamond" w:eastAsia="Garamond" w:hAnsi="Garamond" w:cs="Garamond"/>
          <w:b/>
          <w:bCs/>
        </w:rPr>
        <w:t>Disadvantages:</w:t>
      </w:r>
    </w:p>
    <w:p w14:paraId="04A638BA" w14:textId="1F3DCF22" w:rsidR="009B1D59" w:rsidRPr="00CE5E63" w:rsidRDefault="61A35881" w:rsidP="27FCBD10">
      <w:pPr>
        <w:pStyle w:val="ListParagraph"/>
        <w:numPr>
          <w:ilvl w:val="0"/>
          <w:numId w:val="13"/>
        </w:numPr>
        <w:rPr>
          <w:color w:val="374151"/>
        </w:rPr>
      </w:pPr>
      <w:r w:rsidRPr="0E6F4438">
        <w:rPr>
          <w:rFonts w:ascii="Garamond" w:eastAsia="Garamond" w:hAnsi="Garamond" w:cs="Garamond"/>
          <w:b/>
          <w:bCs/>
          <w:color w:val="374151"/>
        </w:rPr>
        <w:t>Data and Computation Demands:</w:t>
      </w:r>
      <w:r w:rsidR="7C765E32" w:rsidRPr="0E6F4438">
        <w:rPr>
          <w:rFonts w:ascii="Garamond" w:eastAsia="Garamond" w:hAnsi="Garamond" w:cs="Garamond"/>
          <w:color w:val="374151"/>
        </w:rPr>
        <w:t xml:space="preserve"> </w:t>
      </w:r>
      <w:r w:rsidR="25071687" w:rsidRPr="0E6F4438">
        <w:rPr>
          <w:rFonts w:ascii="Garamond" w:eastAsia="Garamond" w:hAnsi="Garamond" w:cs="Garamond"/>
          <w:color w:val="374151"/>
        </w:rPr>
        <w:t>Training deep neural networks often requires a large amount of data and substantial computational resources.</w:t>
      </w:r>
    </w:p>
    <w:p w14:paraId="7EE0E696" w14:textId="72A126AF" w:rsidR="009B1D59" w:rsidRPr="00CE5E63" w:rsidRDefault="3FDBE4FB" w:rsidP="27FCBD10">
      <w:pPr>
        <w:pStyle w:val="ListParagraph"/>
        <w:numPr>
          <w:ilvl w:val="0"/>
          <w:numId w:val="13"/>
        </w:numPr>
        <w:rPr>
          <w:rFonts w:ascii="Garamond" w:eastAsia="Garamond" w:hAnsi="Garamond" w:cs="Garamond"/>
          <w:color w:val="374151"/>
        </w:rPr>
      </w:pPr>
      <w:r w:rsidRPr="34297EBC">
        <w:rPr>
          <w:rFonts w:ascii="Garamond" w:eastAsia="Garamond" w:hAnsi="Garamond" w:cs="Garamond"/>
          <w:b/>
          <w:bCs/>
          <w:color w:val="374151"/>
        </w:rPr>
        <w:t>Black Box nature</w:t>
      </w:r>
      <w:r w:rsidR="7C765E32" w:rsidRPr="76503997">
        <w:rPr>
          <w:rFonts w:ascii="Garamond" w:eastAsia="Garamond" w:hAnsi="Garamond" w:cs="Garamond"/>
          <w:color w:val="374151"/>
        </w:rPr>
        <w:t xml:space="preserve">: </w:t>
      </w:r>
      <w:r w:rsidR="4F183DD9" w:rsidRPr="76503997">
        <w:rPr>
          <w:rFonts w:ascii="Garamond" w:eastAsia="Garamond" w:hAnsi="Garamond" w:cs="Garamond"/>
          <w:color w:val="374151"/>
        </w:rPr>
        <w:t>Neural networks are often less interpretable compared to linear models.</w:t>
      </w:r>
    </w:p>
    <w:p w14:paraId="6D8392A8" w14:textId="7FF27E2A" w:rsidR="009B1D59" w:rsidRPr="00CE5E63" w:rsidRDefault="009B1D59" w:rsidP="27FCBD10">
      <w:pPr>
        <w:rPr>
          <w:b/>
          <w:bCs/>
        </w:rPr>
      </w:pPr>
    </w:p>
    <w:p w14:paraId="0433CA28" w14:textId="469B6F8B" w:rsidR="009B1D59" w:rsidRPr="00CE5E63" w:rsidRDefault="43F16FF0" w:rsidP="7D77D1D9">
      <w:pPr>
        <w:rPr>
          <w:b/>
        </w:rPr>
      </w:pPr>
      <w:r w:rsidRPr="5DF72483">
        <w:rPr>
          <w:b/>
        </w:rPr>
        <w:t>Model Selection</w:t>
      </w:r>
    </w:p>
    <w:p w14:paraId="4BE71642" w14:textId="0EE2076C" w:rsidR="009B1D59" w:rsidRPr="00CE5E63" w:rsidRDefault="43F16FF0" w:rsidP="7D77D1D9">
      <w:r>
        <w:t>The choice of neural network architectures was guided by the specific characteristics of the ERCOT data and included models such as:</w:t>
      </w:r>
    </w:p>
    <w:p w14:paraId="2CC107A4" w14:textId="336C63B2" w:rsidR="009B1D59" w:rsidRPr="00CE5E63" w:rsidRDefault="43F16FF0" w:rsidP="7D77D1D9">
      <w:pPr>
        <w:rPr>
          <w:rFonts w:ascii="Garamond" w:eastAsia="Garamond" w:hAnsi="Garamond" w:cs="Garamond"/>
        </w:rPr>
      </w:pPr>
      <w:r>
        <w:t xml:space="preserve"> </w:t>
      </w:r>
    </w:p>
    <w:p w14:paraId="4CDA326D" w14:textId="501549E3" w:rsidR="009B1D59" w:rsidRPr="00CE5E63" w:rsidRDefault="6AAFCC8E" w:rsidP="0F178477">
      <w:pPr>
        <w:pStyle w:val="ListParagraph"/>
        <w:numPr>
          <w:ilvl w:val="0"/>
          <w:numId w:val="18"/>
        </w:numPr>
        <w:rPr>
          <w:rFonts w:ascii="Garamond" w:eastAsia="Garamond" w:hAnsi="Garamond" w:cs="Garamond"/>
          <w:color w:val="374151"/>
        </w:rPr>
      </w:pPr>
      <w:r w:rsidRPr="5D90769C">
        <w:rPr>
          <w:rFonts w:ascii="Garamond" w:eastAsia="Garamond" w:hAnsi="Garamond" w:cs="Garamond"/>
          <w:b/>
          <w:color w:val="374151"/>
        </w:rPr>
        <w:t>Feedforward Neural Networks (FNN)</w:t>
      </w:r>
      <w:r w:rsidRPr="5D90769C">
        <w:rPr>
          <w:rFonts w:ascii="Garamond" w:eastAsia="Garamond" w:hAnsi="Garamond" w:cs="Garamond"/>
          <w:color w:val="374151"/>
        </w:rPr>
        <w:t>: Standard neural networks with one or more hidden layers that can approximate complex functions.</w:t>
      </w:r>
    </w:p>
    <w:p w14:paraId="044625B6" w14:textId="0E80E3FB" w:rsidR="009B1D59" w:rsidRPr="00CE5E63" w:rsidRDefault="6AAFCC8E" w:rsidP="0F178477">
      <w:pPr>
        <w:pStyle w:val="ListParagraph"/>
        <w:numPr>
          <w:ilvl w:val="0"/>
          <w:numId w:val="18"/>
        </w:numPr>
        <w:rPr>
          <w:rFonts w:ascii="Garamond" w:eastAsia="Garamond" w:hAnsi="Garamond" w:cs="Garamond"/>
          <w:color w:val="374151"/>
        </w:rPr>
      </w:pPr>
      <w:r w:rsidRPr="5D90769C">
        <w:rPr>
          <w:rFonts w:ascii="Garamond" w:eastAsia="Garamond" w:hAnsi="Garamond" w:cs="Garamond"/>
          <w:b/>
          <w:color w:val="374151"/>
        </w:rPr>
        <w:lastRenderedPageBreak/>
        <w:t>Recurrent Neural Networks (RNN)</w:t>
      </w:r>
      <w:r w:rsidRPr="5D90769C">
        <w:rPr>
          <w:rFonts w:ascii="Garamond" w:eastAsia="Garamond" w:hAnsi="Garamond" w:cs="Garamond"/>
          <w:color w:val="374151"/>
        </w:rPr>
        <w:t>: Suitable for sequential data, they can capture short-term dependencies but may suffer from vanishing gradient problems.</w:t>
      </w:r>
    </w:p>
    <w:p w14:paraId="4C0F40FE" w14:textId="52584B2D" w:rsidR="009B1D59" w:rsidRPr="00CE5E63" w:rsidRDefault="6AAFCC8E" w:rsidP="0F178477">
      <w:pPr>
        <w:pStyle w:val="ListParagraph"/>
        <w:numPr>
          <w:ilvl w:val="0"/>
          <w:numId w:val="18"/>
        </w:numPr>
        <w:rPr>
          <w:rFonts w:ascii="Garamond" w:eastAsia="Garamond" w:hAnsi="Garamond" w:cs="Garamond"/>
          <w:color w:val="374151"/>
        </w:rPr>
      </w:pPr>
      <w:r w:rsidRPr="5D90769C">
        <w:rPr>
          <w:rFonts w:ascii="Garamond" w:eastAsia="Garamond" w:hAnsi="Garamond" w:cs="Garamond"/>
          <w:b/>
          <w:color w:val="374151"/>
        </w:rPr>
        <w:t>Long Short-Term Memory (LSTM) Networks</w:t>
      </w:r>
      <w:r w:rsidRPr="5D90769C">
        <w:rPr>
          <w:rFonts w:ascii="Garamond" w:eastAsia="Garamond" w:hAnsi="Garamond" w:cs="Garamond"/>
          <w:color w:val="374151"/>
        </w:rPr>
        <w:t>: A type of RNN with specialized memory cells, capable of capturing long-term dependencies.</w:t>
      </w:r>
    </w:p>
    <w:p w14:paraId="73721645" w14:textId="6CD5C127" w:rsidR="009B1D59" w:rsidRPr="00CE5E63" w:rsidRDefault="6AAFCC8E" w:rsidP="0F178477">
      <w:pPr>
        <w:pStyle w:val="ListParagraph"/>
        <w:numPr>
          <w:ilvl w:val="0"/>
          <w:numId w:val="18"/>
        </w:numPr>
        <w:rPr>
          <w:rFonts w:ascii="Garamond" w:eastAsia="Garamond" w:hAnsi="Garamond" w:cs="Garamond"/>
          <w:color w:val="374151"/>
        </w:rPr>
      </w:pPr>
      <w:r w:rsidRPr="5D90769C">
        <w:rPr>
          <w:rFonts w:ascii="Garamond" w:eastAsia="Garamond" w:hAnsi="Garamond" w:cs="Garamond"/>
          <w:b/>
          <w:color w:val="374151"/>
        </w:rPr>
        <w:t>Gated Recurrent Unit (GRU) Networks</w:t>
      </w:r>
      <w:r w:rsidRPr="5D90769C">
        <w:rPr>
          <w:rFonts w:ascii="Garamond" w:eastAsia="Garamond" w:hAnsi="Garamond" w:cs="Garamond"/>
          <w:color w:val="374151"/>
        </w:rPr>
        <w:t>: Another type of RNN with similar capabilities to LSTM but with fewer parameters.</w:t>
      </w:r>
    </w:p>
    <w:p w14:paraId="095195DC" w14:textId="0CA9D239" w:rsidR="009B1D59" w:rsidRPr="00CE5E63" w:rsidRDefault="6AAFCC8E" w:rsidP="0F178477">
      <w:pPr>
        <w:pStyle w:val="ListParagraph"/>
        <w:numPr>
          <w:ilvl w:val="0"/>
          <w:numId w:val="18"/>
        </w:numPr>
        <w:rPr>
          <w:rFonts w:ascii="Garamond" w:eastAsia="Garamond" w:hAnsi="Garamond" w:cs="Garamond"/>
          <w:color w:val="374151"/>
        </w:rPr>
      </w:pPr>
      <w:r w:rsidRPr="5D90769C">
        <w:rPr>
          <w:rFonts w:ascii="Garamond" w:eastAsia="Garamond" w:hAnsi="Garamond" w:cs="Garamond"/>
          <w:b/>
          <w:color w:val="374151"/>
        </w:rPr>
        <w:t>Convolutional Neural Networks (CNN) for 1D data</w:t>
      </w:r>
      <w:r w:rsidRPr="5D90769C">
        <w:rPr>
          <w:rFonts w:ascii="Garamond" w:eastAsia="Garamond" w:hAnsi="Garamond" w:cs="Garamond"/>
          <w:color w:val="374151"/>
        </w:rPr>
        <w:t>: Utilizes 1D convolutions to capture local patterns and is effective for some time series data.</w:t>
      </w:r>
    </w:p>
    <w:p w14:paraId="3AC4E5DC" w14:textId="51DBFC22" w:rsidR="009B1D59" w:rsidRPr="00CE5E63" w:rsidRDefault="009B1D59" w:rsidP="0D64E999"/>
    <w:p w14:paraId="01FD8D11" w14:textId="442D23CA" w:rsidR="009B1D59" w:rsidRPr="00CE5E63" w:rsidRDefault="43F16FF0" w:rsidP="51EA47D4">
      <w:pPr>
        <w:rPr>
          <w:b/>
        </w:rPr>
      </w:pPr>
      <w:r w:rsidRPr="0D64E999">
        <w:rPr>
          <w:b/>
        </w:rPr>
        <w:t>Model Training</w:t>
      </w:r>
    </w:p>
    <w:p w14:paraId="1DBF0AB7" w14:textId="15ACC840" w:rsidR="009B1D59" w:rsidRPr="00CE5E63" w:rsidRDefault="43F16FF0" w:rsidP="7D77D1D9">
      <w:r>
        <w:t>The neural network models were trained on the preprocessed data, and hyperparameters were tuned to optimize model performance.</w:t>
      </w:r>
    </w:p>
    <w:p w14:paraId="7DCC6420" w14:textId="23A16613" w:rsidR="009B1D59" w:rsidRPr="00CE5E63" w:rsidRDefault="43F16FF0" w:rsidP="7D77D1D9">
      <w:r>
        <w:t xml:space="preserve"> </w:t>
      </w:r>
    </w:p>
    <w:p w14:paraId="1885C2D5" w14:textId="48C513CF" w:rsidR="009B1D59" w:rsidRPr="00CE5E63" w:rsidRDefault="43F16FF0" w:rsidP="7D77D1D9">
      <w:pPr>
        <w:rPr>
          <w:b/>
        </w:rPr>
      </w:pPr>
      <w:r w:rsidRPr="4EDE769F">
        <w:rPr>
          <w:b/>
        </w:rPr>
        <w:t>Model Evaluation</w:t>
      </w:r>
    </w:p>
    <w:p w14:paraId="40BB6B53" w14:textId="7E06D49A" w:rsidR="009B1D59" w:rsidRPr="00CE5E63" w:rsidRDefault="43F16FF0" w:rsidP="7D77D1D9">
      <w:r>
        <w:t>The performance of the neural network models was assessed using various evaluation metrics, such as:</w:t>
      </w:r>
    </w:p>
    <w:p w14:paraId="4ADF521F" w14:textId="7CF513AE" w:rsidR="009B1D59" w:rsidRPr="00CE5E63" w:rsidRDefault="009B1D59" w:rsidP="7D77D1D9"/>
    <w:p w14:paraId="75A1CE0E" w14:textId="387F93FB" w:rsidR="009B1D59" w:rsidRPr="00CE5E63" w:rsidRDefault="43F16FF0" w:rsidP="1E342E6A">
      <w:pPr>
        <w:pStyle w:val="ListParagraph"/>
        <w:numPr>
          <w:ilvl w:val="0"/>
          <w:numId w:val="19"/>
        </w:numPr>
      </w:pPr>
      <w:r>
        <w:t>Mean Absolute Error (MAE)</w:t>
      </w:r>
    </w:p>
    <w:p w14:paraId="1FA4D3EA" w14:textId="5F2D544D" w:rsidR="009B1D59" w:rsidRPr="00CE5E63" w:rsidRDefault="43F16FF0" w:rsidP="1E342E6A">
      <w:pPr>
        <w:pStyle w:val="ListParagraph"/>
        <w:numPr>
          <w:ilvl w:val="0"/>
          <w:numId w:val="19"/>
        </w:numPr>
      </w:pPr>
      <w:r>
        <w:t>Mean Squared Error (MSE)</w:t>
      </w:r>
    </w:p>
    <w:p w14:paraId="0CBFFDD5" w14:textId="5F4E85DA" w:rsidR="009B1D59" w:rsidRPr="00CE5E63" w:rsidRDefault="43F16FF0" w:rsidP="1E342E6A">
      <w:pPr>
        <w:pStyle w:val="ListParagraph"/>
        <w:numPr>
          <w:ilvl w:val="0"/>
          <w:numId w:val="19"/>
        </w:numPr>
      </w:pPr>
      <w:r>
        <w:t>Root Mean Squared Error (RMSE)</w:t>
      </w:r>
    </w:p>
    <w:p w14:paraId="5CC51E7E" w14:textId="66486BD7" w:rsidR="009B1D59" w:rsidRPr="00CE5E63" w:rsidRDefault="43F16FF0" w:rsidP="1E342E6A">
      <w:pPr>
        <w:pStyle w:val="ListParagraph"/>
        <w:numPr>
          <w:ilvl w:val="0"/>
          <w:numId w:val="19"/>
        </w:numPr>
      </w:pPr>
      <w:r>
        <w:t>Mean Absolute Percentage Error (MAPE)</w:t>
      </w:r>
    </w:p>
    <w:p w14:paraId="69D5E11F" w14:textId="5D99928D" w:rsidR="009B1D59" w:rsidRPr="00CE5E63" w:rsidRDefault="43F16FF0" w:rsidP="1E342E6A">
      <w:pPr>
        <w:pStyle w:val="ListParagraph"/>
        <w:numPr>
          <w:ilvl w:val="0"/>
          <w:numId w:val="19"/>
        </w:numPr>
      </w:pPr>
      <w:r>
        <w:t>Time series-specific metrics for forecasting accuracy</w:t>
      </w:r>
    </w:p>
    <w:p w14:paraId="3B3614C0" w14:textId="573489B6" w:rsidR="009B1D59" w:rsidRPr="00CE5E63" w:rsidRDefault="1D42A8E7" w:rsidP="009942DC">
      <w:pPr>
        <w:pStyle w:val="heading10"/>
        <w:rPr>
          <w:rFonts w:ascii="Garamond" w:hAnsi="Garamond"/>
        </w:rPr>
      </w:pPr>
      <w:r w:rsidRPr="00CE5E63">
        <w:rPr>
          <w:rFonts w:ascii="Garamond" w:hAnsi="Garamond"/>
        </w:rPr>
        <w:t>4</w:t>
      </w:r>
      <w:r w:rsidR="381BDBF5" w:rsidRPr="00CE5E63">
        <w:rPr>
          <w:rFonts w:ascii="Garamond" w:hAnsi="Garamond"/>
        </w:rPr>
        <w:t xml:space="preserve">   </w:t>
      </w:r>
      <w:r w:rsidR="04CB9F7E" w:rsidRPr="00CE5E63">
        <w:rPr>
          <w:rFonts w:ascii="Garamond" w:hAnsi="Garamond"/>
        </w:rPr>
        <w:t>Results</w:t>
      </w:r>
    </w:p>
    <w:p w14:paraId="24C6EC22" w14:textId="159C9FE7" w:rsidR="009B1D59" w:rsidRPr="00CE5E63" w:rsidRDefault="003328EC" w:rsidP="009B1D59">
      <w:pPr>
        <w:pStyle w:val="p1a"/>
        <w:rPr>
          <w:rFonts w:ascii="Garamond" w:hAnsi="Garamond"/>
        </w:rPr>
      </w:pPr>
      <w:r>
        <w:rPr>
          <w:rFonts w:ascii="Garamond" w:hAnsi="Garamond"/>
        </w:rPr>
        <w:t>“</w:t>
      </w:r>
      <w:r w:rsidR="009B1D59" w:rsidRPr="00CE5E63">
        <w:rPr>
          <w:rFonts w:ascii="Garamond" w:hAnsi="Garamond"/>
        </w:rPr>
        <w:t xml:space="preserve">The correct BibTeX entries for the Lecture Notes in Computer Science volumes can be found at the following </w:t>
      </w:r>
      <w:r w:rsidR="00835273" w:rsidRPr="00CE5E63">
        <w:rPr>
          <w:rFonts w:ascii="Garamond" w:hAnsi="Garamond"/>
        </w:rPr>
        <w:t>website</w:t>
      </w:r>
      <w:r w:rsidR="009B1D59" w:rsidRPr="00CE5E63">
        <w:rPr>
          <w:rFonts w:ascii="Garamond" w:hAnsi="Garamond"/>
        </w:rPr>
        <w:t xml:space="preserve"> shortly after the publication of the book: </w:t>
      </w:r>
      <w:hyperlink r:id="rId13" w:history="1">
        <w:r w:rsidR="009B1D59" w:rsidRPr="00CE5E63">
          <w:rPr>
            <w:rStyle w:val="Hyperlink"/>
            <w:rFonts w:ascii="Garamond" w:hAnsi="Garamond"/>
          </w:rPr>
          <w:t>http://www.informatik.uni-trier.de/~ley/db/journals/lncs.html</w:t>
        </w:r>
      </w:hyperlink>
      <w:r>
        <w:rPr>
          <w:rStyle w:val="Hyperlink"/>
          <w:rFonts w:ascii="Garamond" w:hAnsi="Garamond"/>
        </w:rPr>
        <w:t>”</w:t>
      </w:r>
      <w:r>
        <w:rPr>
          <w:rStyle w:val="Hyperlink"/>
          <w:rFonts w:ascii="Garamond" w:hAnsi="Garamond"/>
        </w:rPr>
        <w:br/>
      </w:r>
      <w:r w:rsidRPr="003328EC">
        <w:rPr>
          <w:rFonts w:ascii="Garamond" w:hAnsi="Garamond"/>
        </w:rPr>
        <w:t>LNEE Paper Template | PDF | Portable Document Format | Typefaces - Scribd, https://www.scribd.com/document/272800381/LNEE-Paper-Template.</w:t>
      </w:r>
    </w:p>
    <w:p w14:paraId="7E5D9AC8" w14:textId="6FD66730" w:rsidR="009B1D59" w:rsidRPr="00CE5E63" w:rsidRDefault="1D42A8E7" w:rsidP="009942DC">
      <w:pPr>
        <w:pStyle w:val="heading10"/>
        <w:rPr>
          <w:rFonts w:ascii="Garamond" w:hAnsi="Garamond"/>
        </w:rPr>
      </w:pPr>
      <w:r w:rsidRPr="00CE5E63">
        <w:rPr>
          <w:rFonts w:ascii="Garamond" w:hAnsi="Garamond"/>
        </w:rPr>
        <w:t>5</w:t>
      </w:r>
      <w:r w:rsidR="381BDBF5" w:rsidRPr="00CE5E63">
        <w:rPr>
          <w:rFonts w:ascii="Garamond" w:hAnsi="Garamond"/>
        </w:rPr>
        <w:t xml:space="preserve">   </w:t>
      </w:r>
      <w:r w:rsidR="044A7A78" w:rsidRPr="00CE5E63">
        <w:rPr>
          <w:rFonts w:ascii="Garamond" w:hAnsi="Garamond"/>
        </w:rPr>
        <w:t>Discussion</w:t>
      </w:r>
    </w:p>
    <w:p w14:paraId="6807E0F7" w14:textId="0207FD2F" w:rsidR="009F4136" w:rsidRPr="00CE5E63" w:rsidRDefault="00712CC3" w:rsidP="009F4136">
      <w:pPr>
        <w:pStyle w:val="p1a"/>
        <w:rPr>
          <w:rFonts w:ascii="Garamond" w:hAnsi="Garamond"/>
        </w:rPr>
      </w:pPr>
      <w:r>
        <w:rPr>
          <w:rFonts w:ascii="Garamond" w:hAnsi="Garamond"/>
        </w:rPr>
        <w:t>“</w:t>
      </w:r>
      <w:r w:rsidR="009B1D59" w:rsidRPr="00CE5E63">
        <w:rPr>
          <w:rFonts w:ascii="Garamond" w:hAnsi="Garamond"/>
        </w:rPr>
        <w:t>The Lecture Notes in Computer Science volumes are sent to ISI for inclusion in their Science Citation Index Expanded.</w:t>
      </w:r>
      <w:r>
        <w:rPr>
          <w:rFonts w:ascii="Garamond" w:hAnsi="Garamond"/>
        </w:rPr>
        <w:t xml:space="preserve">” </w:t>
      </w:r>
      <w:r w:rsidR="00BF4F1B">
        <w:rPr>
          <w:rFonts w:ascii="Garamond" w:hAnsi="Garamond"/>
        </w:rPr>
        <w:br/>
      </w:r>
      <w:r>
        <w:rPr>
          <w:rFonts w:ascii="Garamond" w:hAnsi="Garamond"/>
        </w:rPr>
        <w:t>—</w:t>
      </w:r>
      <w:r w:rsidR="00F83FC8" w:rsidRPr="00F83FC8">
        <w:rPr>
          <w:rFonts w:ascii="Garamond" w:hAnsi="Garamond"/>
        </w:rPr>
        <w:t>LNEE Paper Template | PDF | Portable Document Format | Typefaces - Scribd, https://www.scribd.com/document/272800381/LNEE-Paper-Template.</w:t>
      </w:r>
    </w:p>
    <w:p w14:paraId="114E5CBE" w14:textId="77777777" w:rsidR="009F4136" w:rsidRPr="00CE5E63" w:rsidRDefault="009F4136" w:rsidP="009F4136">
      <w:pPr>
        <w:pStyle w:val="p1a"/>
        <w:rPr>
          <w:rFonts w:ascii="Garamond" w:hAnsi="Garamond"/>
        </w:rPr>
      </w:pPr>
    </w:p>
    <w:p w14:paraId="6556545C" w14:textId="3841F473" w:rsidR="009F4136" w:rsidRPr="00CE5E63" w:rsidRDefault="1756C6BC" w:rsidP="55A07641">
      <w:pPr>
        <w:pStyle w:val="heading10"/>
        <w:rPr>
          <w:rFonts w:ascii="Garamond" w:hAnsi="Garamond"/>
        </w:rPr>
      </w:pPr>
      <w:r w:rsidRPr="00CE5E63">
        <w:rPr>
          <w:rFonts w:ascii="Garamond" w:hAnsi="Garamond"/>
        </w:rPr>
        <w:lastRenderedPageBreak/>
        <w:t xml:space="preserve">6   </w:t>
      </w:r>
      <w:r w:rsidR="78F70891" w:rsidRPr="00CE5E63">
        <w:rPr>
          <w:rFonts w:ascii="Garamond" w:hAnsi="Garamond"/>
        </w:rPr>
        <w:t>Conclusion</w:t>
      </w:r>
    </w:p>
    <w:p w14:paraId="40BA94E7" w14:textId="741F6B34" w:rsidR="009F4136" w:rsidRDefault="00712CC3" w:rsidP="009F4136">
      <w:pPr>
        <w:pStyle w:val="p1a"/>
        <w:rPr>
          <w:rFonts w:ascii="Garamond" w:hAnsi="Garamond"/>
        </w:rPr>
      </w:pPr>
      <w:r>
        <w:rPr>
          <w:rFonts w:ascii="Garamond" w:hAnsi="Garamond"/>
        </w:rPr>
        <w:t>“</w:t>
      </w:r>
      <w:r w:rsidR="1756C6BC" w:rsidRPr="00CE5E63">
        <w:rPr>
          <w:rFonts w:ascii="Garamond" w:hAnsi="Garamond"/>
        </w:rPr>
        <w:t>The Lecture Notes in Computer Science volumes are sent to ISI for inclusion in their Science Citation Index Expanded.</w:t>
      </w:r>
      <w:r>
        <w:rPr>
          <w:rFonts w:ascii="Garamond" w:hAnsi="Garamond"/>
        </w:rPr>
        <w:t>”</w:t>
      </w:r>
    </w:p>
    <w:p w14:paraId="3C73A987" w14:textId="77777777" w:rsidR="00CC3A82" w:rsidRPr="00CE5E63" w:rsidRDefault="00CC3A82" w:rsidP="00CC3A82">
      <w:pPr>
        <w:pStyle w:val="p1a"/>
        <w:rPr>
          <w:rFonts w:ascii="Garamond" w:hAnsi="Garamond"/>
        </w:rPr>
      </w:pPr>
      <w:r>
        <w:rPr>
          <w:rFonts w:ascii="Garamond" w:hAnsi="Garamond"/>
        </w:rPr>
        <w:t>—</w:t>
      </w:r>
      <w:r w:rsidRPr="00F83FC8">
        <w:rPr>
          <w:rFonts w:ascii="Garamond" w:hAnsi="Garamond"/>
        </w:rPr>
        <w:t>LNEE Paper Template | PDF | Portable Document Format | Typefaces - Scribd, https://www.scribd.com/document/272800381/LNEE-Paper-Template.</w:t>
      </w:r>
    </w:p>
    <w:p w14:paraId="653B668E" w14:textId="77777777" w:rsidR="00BF4F1B" w:rsidRPr="00BF4F1B" w:rsidRDefault="00BF4F1B" w:rsidP="00BF4F1B"/>
    <w:p w14:paraId="577FB19F" w14:textId="77777777" w:rsidR="009F4136" w:rsidRPr="00CE5E63" w:rsidRDefault="009F4136" w:rsidP="009F4136">
      <w:pPr>
        <w:pStyle w:val="p1a"/>
        <w:rPr>
          <w:rFonts w:ascii="Garamond" w:hAnsi="Garamond"/>
        </w:rPr>
      </w:pPr>
    </w:p>
    <w:p w14:paraId="7506CD70" w14:textId="225CE701" w:rsidR="009F4136" w:rsidRPr="00CE5E63" w:rsidRDefault="009F4136" w:rsidP="009F4136">
      <w:pPr>
        <w:pStyle w:val="p1a"/>
        <w:rPr>
          <w:rFonts w:ascii="Garamond" w:hAnsi="Garamond"/>
        </w:rPr>
      </w:pPr>
      <w:r w:rsidRPr="00CE5E63">
        <w:rPr>
          <w:rStyle w:val="heading3Zchn"/>
          <w:rFonts w:ascii="Garamond" w:hAnsi="Garamond"/>
        </w:rPr>
        <w:t>Acknowledgments</w:t>
      </w:r>
      <w:r w:rsidR="00BC5406" w:rsidRPr="00CE5E63">
        <w:rPr>
          <w:rStyle w:val="heading3Zchn"/>
          <w:rFonts w:ascii="Garamond" w:hAnsi="Garamond"/>
        </w:rPr>
        <w:t xml:space="preserve">.  </w:t>
      </w:r>
      <w:r w:rsidR="00F92A99" w:rsidRPr="00BC7882">
        <w:rPr>
          <w:rStyle w:val="heading3Zchn"/>
          <w:rFonts w:ascii="Garamond" w:hAnsi="Garamond"/>
          <w:b w:val="0"/>
          <w:bCs/>
        </w:rPr>
        <w:t>“</w:t>
      </w:r>
      <w:r w:rsidRPr="00CE5E63">
        <w:rPr>
          <w:rFonts w:ascii="Garamond" w:hAnsi="Garamond"/>
        </w:rPr>
        <w:t>The heading should be treated as a 3</w:t>
      </w:r>
      <w:r w:rsidRPr="00CE5E63">
        <w:rPr>
          <w:rFonts w:ascii="Garamond" w:hAnsi="Garamond"/>
          <w:vertAlign w:val="superscript"/>
        </w:rPr>
        <w:t>rd</w:t>
      </w:r>
      <w:r w:rsidRPr="00CE5E63">
        <w:rPr>
          <w:rFonts w:ascii="Garamond" w:hAnsi="Garamond"/>
        </w:rPr>
        <w:t xml:space="preserve"> level heading and should not be assigned a number</w:t>
      </w:r>
      <w:r w:rsidR="00BC5406" w:rsidRPr="00CE5E63">
        <w:rPr>
          <w:rFonts w:ascii="Garamond" w:hAnsi="Garamond"/>
        </w:rPr>
        <w:t>.</w:t>
      </w:r>
      <w:r w:rsidR="00F92A99">
        <w:rPr>
          <w:rFonts w:ascii="Garamond" w:hAnsi="Garamond"/>
        </w:rPr>
        <w:t>”</w:t>
      </w:r>
      <w:r w:rsidR="00BC7882">
        <w:rPr>
          <w:rFonts w:ascii="Garamond" w:hAnsi="Garamond"/>
        </w:rPr>
        <w:br/>
      </w:r>
      <w:r w:rsidR="00BC7882" w:rsidRPr="00BC7882">
        <w:rPr>
          <w:rFonts w:ascii="Garamond" w:hAnsi="Garamond"/>
        </w:rPr>
        <w:t>Introduction - AHFE Conference, https://ahfe.org/files/AHFE_Template_LastName_FirstName_PaperID.docx.</w:t>
      </w:r>
      <w:r w:rsidR="00BC5406" w:rsidRPr="00CE5E63">
        <w:rPr>
          <w:rFonts w:ascii="Garamond" w:hAnsi="Garamond"/>
        </w:rPr>
        <w:t xml:space="preserve">  </w:t>
      </w:r>
    </w:p>
    <w:p w14:paraId="1F09FE15" w14:textId="43A13D34" w:rsidR="009F4136" w:rsidRPr="00CE5E63" w:rsidRDefault="009F4136" w:rsidP="6988BB8E">
      <w:pPr>
        <w:pStyle w:val="p1a"/>
        <w:rPr>
          <w:rStyle w:val="heading3Zchn"/>
          <w:rFonts w:ascii="Garamond" w:hAnsi="Garamond"/>
        </w:rPr>
      </w:pPr>
    </w:p>
    <w:p w14:paraId="2A32274F" w14:textId="1C7EB331" w:rsidR="009F4136" w:rsidRPr="00283A29" w:rsidRDefault="6EB06639" w:rsidP="009F4136">
      <w:pPr>
        <w:pStyle w:val="p1a"/>
        <w:rPr>
          <w:rFonts w:ascii="Garamond" w:hAnsi="Garamond"/>
          <w:strike/>
        </w:rPr>
      </w:pPr>
      <w:r w:rsidRPr="00283A29">
        <w:rPr>
          <w:rStyle w:val="heading3Zchn"/>
          <w:rFonts w:ascii="Garamond" w:hAnsi="Garamond"/>
          <w:strike/>
        </w:rPr>
        <w:t>Notes</w:t>
      </w:r>
      <w:r w:rsidR="00BC5406" w:rsidRPr="00283A29">
        <w:rPr>
          <w:rStyle w:val="heading3Zchn"/>
          <w:rFonts w:ascii="Garamond" w:hAnsi="Garamond"/>
          <w:strike/>
        </w:rPr>
        <w:t xml:space="preserve">. </w:t>
      </w:r>
      <w:r w:rsidR="00321C9D" w:rsidRPr="00283A29">
        <w:rPr>
          <w:rStyle w:val="heading3Zchn"/>
          <w:rFonts w:ascii="Garamond" w:hAnsi="Garamond"/>
          <w:strike/>
        </w:rPr>
        <w:t xml:space="preserve"> </w:t>
      </w:r>
      <w:proofErr w:type="gramStart"/>
      <w:r w:rsidR="001F2449" w:rsidRPr="00283A29">
        <w:rPr>
          <w:rStyle w:val="heading3Zchn"/>
          <w:rFonts w:ascii="Garamond" w:hAnsi="Garamond"/>
          <w:b w:val="0"/>
          <w:bCs/>
          <w:strike/>
        </w:rPr>
        <w:t>we</w:t>
      </w:r>
      <w:proofErr w:type="gramEnd"/>
      <w:r w:rsidR="00321C9D" w:rsidRPr="00283A29">
        <w:rPr>
          <w:rStyle w:val="heading3Zchn"/>
          <w:rFonts w:ascii="Garamond" w:hAnsi="Garamond"/>
          <w:strike/>
        </w:rPr>
        <w:t xml:space="preserve"> </w:t>
      </w:r>
      <w:r w:rsidRPr="00283A29">
        <w:rPr>
          <w:rFonts w:ascii="Garamond" w:hAnsi="Garamond"/>
          <w:strike/>
        </w:rPr>
        <w:t>are aware that our problem statement and the state of our paper are not aligned presently</w:t>
      </w:r>
      <w:r w:rsidR="00BC5406" w:rsidRPr="00283A29">
        <w:rPr>
          <w:rFonts w:ascii="Garamond" w:hAnsi="Garamond"/>
          <w:strike/>
        </w:rPr>
        <w:t xml:space="preserve">. </w:t>
      </w:r>
      <w:r w:rsidR="00321C9D" w:rsidRPr="00283A29">
        <w:rPr>
          <w:rFonts w:ascii="Garamond" w:hAnsi="Garamond"/>
          <w:strike/>
        </w:rPr>
        <w:t xml:space="preserve"> </w:t>
      </w:r>
      <w:r w:rsidR="00263BAD" w:rsidRPr="00283A29">
        <w:rPr>
          <w:rFonts w:ascii="Garamond" w:hAnsi="Garamond"/>
          <w:strike/>
        </w:rPr>
        <w:t>We</w:t>
      </w:r>
      <w:r w:rsidR="00321C9D" w:rsidRPr="00283A29">
        <w:rPr>
          <w:rFonts w:ascii="Garamond" w:hAnsi="Garamond"/>
          <w:strike/>
        </w:rPr>
        <w:t xml:space="preserve"> </w:t>
      </w:r>
      <w:r w:rsidRPr="00283A29">
        <w:rPr>
          <w:rFonts w:ascii="Garamond" w:hAnsi="Garamond"/>
          <w:strike/>
        </w:rPr>
        <w:t>are presently redirecting our approach in the efforts of fully reproducing a study a</w:t>
      </w:r>
      <w:r w:rsidR="533EF1C5" w:rsidRPr="00283A29">
        <w:rPr>
          <w:rFonts w:ascii="Garamond" w:hAnsi="Garamond"/>
          <w:strike/>
        </w:rPr>
        <w:t>nd expanding upon it</w:t>
      </w:r>
      <w:r w:rsidR="00BC5406" w:rsidRPr="00283A29">
        <w:rPr>
          <w:rFonts w:ascii="Garamond" w:hAnsi="Garamond"/>
          <w:strike/>
        </w:rPr>
        <w:t>.</w:t>
      </w:r>
      <w:r w:rsidR="00BC5406" w:rsidRPr="008F6160">
        <w:rPr>
          <w:rFonts w:ascii="Garamond" w:hAnsi="Garamond"/>
        </w:rPr>
        <w:t xml:space="preserve">  </w:t>
      </w:r>
      <w:r w:rsidR="00283A29" w:rsidRPr="008F6160">
        <w:rPr>
          <w:rFonts w:ascii="Garamond" w:hAnsi="Garamond"/>
        </w:rPr>
        <w:t xml:space="preserve"> </w:t>
      </w:r>
      <w:r w:rsidR="008F6160" w:rsidRPr="008F6160">
        <w:rPr>
          <w:rFonts w:ascii="Garamond" w:hAnsi="Garamond"/>
        </w:rPr>
        <w:t xml:space="preserve">Adjustments </w:t>
      </w:r>
      <w:proofErr w:type="gramStart"/>
      <w:r w:rsidR="008F6160" w:rsidRPr="008F6160">
        <w:rPr>
          <w:rFonts w:ascii="Garamond" w:hAnsi="Garamond"/>
        </w:rPr>
        <w:t>made</w:t>
      </w:r>
      <w:proofErr w:type="gramEnd"/>
    </w:p>
    <w:p w14:paraId="0648A5EA" w14:textId="76BAD611" w:rsidR="009F4136" w:rsidRPr="00CE5E63" w:rsidRDefault="009F4136" w:rsidP="0BAEE0A2">
      <w:pPr>
        <w:rPr>
          <w:rFonts w:ascii="Garamond" w:hAnsi="Garamond"/>
        </w:rPr>
      </w:pPr>
    </w:p>
    <w:p w14:paraId="305D3D87" w14:textId="77777777" w:rsidR="000E4AA4" w:rsidRPr="00CE5E63" w:rsidRDefault="000E4AA4">
      <w:pPr>
        <w:ind w:firstLine="0"/>
        <w:jc w:val="left"/>
        <w:rPr>
          <w:rFonts w:ascii="Garamond" w:hAnsi="Garamond"/>
          <w:b/>
          <w:sz w:val="24"/>
        </w:rPr>
      </w:pPr>
      <w:r w:rsidRPr="00CE5E63">
        <w:rPr>
          <w:rFonts w:ascii="Garamond" w:hAnsi="Garamond"/>
        </w:rPr>
        <w:br w:type="page"/>
      </w:r>
    </w:p>
    <w:p w14:paraId="2D158AE7" w14:textId="77777777" w:rsidR="004606CE" w:rsidRPr="00CE5E63" w:rsidRDefault="004606CE" w:rsidP="004606CE">
      <w:pPr>
        <w:pStyle w:val="heading10"/>
        <w:jc w:val="center"/>
        <w:rPr>
          <w:rFonts w:ascii="Garamond" w:hAnsi="Garamond"/>
        </w:rPr>
      </w:pPr>
      <w:r w:rsidRPr="00CE5E63">
        <w:rPr>
          <w:rFonts w:ascii="Garamond" w:hAnsi="Garamond"/>
        </w:rPr>
        <w:lastRenderedPageBreak/>
        <w:t>References</w:t>
      </w:r>
    </w:p>
    <w:p w14:paraId="610704A1" w14:textId="77777777" w:rsidR="00394078" w:rsidRPr="00CE5E63" w:rsidRDefault="00394078" w:rsidP="4C8EA444">
      <w:pPr>
        <w:pStyle w:val="reference"/>
        <w:numPr>
          <w:ilvl w:val="0"/>
          <w:numId w:val="11"/>
        </w:numPr>
        <w:rPr>
          <w:rFonts w:ascii="Garamond" w:hAnsi="Garamond"/>
        </w:rPr>
      </w:pPr>
      <w:r w:rsidRPr="4C8EA444">
        <w:rPr>
          <w:rFonts w:ascii="Garamond" w:hAnsi="Garamond"/>
        </w:rPr>
        <w:t xml:space="preserve">Akhadov, J.Z. Study of the Performance Characteristics of a Solar Concentrator for Production of Thermal Energy.  Appl. Sol. Energy 59, 169–175 (2023). </w:t>
      </w:r>
      <w:hyperlink r:id="rId14">
        <w:r w:rsidRPr="4C8EA444">
          <w:rPr>
            <w:rStyle w:val="Hyperlink"/>
            <w:rFonts w:ascii="Garamond" w:hAnsi="Garamond"/>
          </w:rPr>
          <w:t>https://doi-org.proxy.libraries.smu.edu/10.3103/S0003701X23600765</w:t>
        </w:r>
      </w:hyperlink>
      <w:r w:rsidRPr="4C8EA444">
        <w:rPr>
          <w:rFonts w:ascii="Garamond" w:hAnsi="Garamond"/>
        </w:rPr>
        <w:t xml:space="preserve"> </w:t>
      </w:r>
    </w:p>
    <w:p w14:paraId="65497538" w14:textId="77777777" w:rsidR="00394078" w:rsidRPr="00CE5E63" w:rsidRDefault="00394078" w:rsidP="4C8EA444">
      <w:pPr>
        <w:pStyle w:val="reference"/>
        <w:numPr>
          <w:ilvl w:val="0"/>
          <w:numId w:val="11"/>
        </w:numPr>
        <w:rPr>
          <w:rFonts w:ascii="Garamond" w:hAnsi="Garamond"/>
        </w:rPr>
      </w:pPr>
      <w:r w:rsidRPr="4C8EA444">
        <w:rPr>
          <w:rFonts w:ascii="Garamond" w:hAnsi="Garamond"/>
        </w:rPr>
        <w:t xml:space="preserve">Al-Aboosi, F. Y. (2019). Models and hierarchical methodologies for evaluating solar energy availability under different sky conditions toward enhancing concentrating solar collectors use: Texas as a case study. International Journal of Energy and Environmental Engineering, 11(2), 177–205. </w:t>
      </w:r>
      <w:hyperlink r:id="rId15">
        <w:r w:rsidRPr="4C8EA444">
          <w:rPr>
            <w:rStyle w:val="Hyperlink"/>
            <w:rFonts w:ascii="Garamond" w:hAnsi="Garamond"/>
          </w:rPr>
          <w:t>https://doi.org/10.1007/s40095-019-00326-z</w:t>
        </w:r>
      </w:hyperlink>
      <w:r w:rsidRPr="4C8EA444">
        <w:rPr>
          <w:rFonts w:ascii="Garamond" w:hAnsi="Garamond"/>
        </w:rPr>
        <w:t xml:space="preserve"> </w:t>
      </w:r>
    </w:p>
    <w:p w14:paraId="4E22D24A" w14:textId="77777777" w:rsidR="00394078" w:rsidRPr="00CE5E63" w:rsidRDefault="00394078" w:rsidP="4C8EA444">
      <w:pPr>
        <w:pStyle w:val="reference"/>
        <w:numPr>
          <w:ilvl w:val="0"/>
          <w:numId w:val="11"/>
        </w:numPr>
        <w:rPr>
          <w:rFonts w:ascii="Garamond" w:hAnsi="Garamond"/>
        </w:rPr>
      </w:pPr>
      <w:r w:rsidRPr="4C8EA444">
        <w:rPr>
          <w:rFonts w:ascii="Garamond" w:hAnsi="Garamond"/>
        </w:rPr>
        <w:t xml:space="preserve">Amonkar, Yash, et al. “A k-Nearest Neighbor Space-Time Simulator with Applications to Large-Scale Wind and Solar Power Modeling.” Patterns (New York, N.Y.), vol. 3, no. 3, 2022, pp. 100454–100454, </w:t>
      </w:r>
      <w:hyperlink r:id="rId16">
        <w:r w:rsidRPr="4C8EA444">
          <w:rPr>
            <w:rStyle w:val="Hyperlink"/>
            <w:rFonts w:ascii="Garamond" w:hAnsi="Garamond"/>
          </w:rPr>
          <w:t>https://doi.org/10.1016/j.patter.2022.100454</w:t>
        </w:r>
      </w:hyperlink>
      <w:r w:rsidRPr="4C8EA444">
        <w:rPr>
          <w:rFonts w:ascii="Garamond" w:hAnsi="Garamond"/>
        </w:rPr>
        <w:t xml:space="preserve"> </w:t>
      </w:r>
    </w:p>
    <w:p w14:paraId="28EA3EC5" w14:textId="77777777" w:rsidR="00394078" w:rsidRPr="00CE5E63" w:rsidRDefault="00394078" w:rsidP="4C8EA444">
      <w:pPr>
        <w:pStyle w:val="reference"/>
        <w:numPr>
          <w:ilvl w:val="0"/>
          <w:numId w:val="11"/>
        </w:numPr>
        <w:rPr>
          <w:rFonts w:ascii="Garamond" w:hAnsi="Garamond"/>
        </w:rPr>
      </w:pPr>
      <w:r w:rsidRPr="4C8EA444">
        <w:rPr>
          <w:rFonts w:ascii="Garamond" w:hAnsi="Garamond"/>
        </w:rPr>
        <w:t xml:space="preserve">Balal, A., Pakzad Jafarabadi, Y., Demir, A., Igene, M., Giesselmann, M., &amp; Bayne, S. (2023). Forecasting solar power generation utilizing machine learning models in Lubbock. Emerging Science Journal, 7(4), 1052–1062. </w:t>
      </w:r>
      <w:hyperlink r:id="rId17">
        <w:r w:rsidRPr="006B2808">
          <w:rPr>
            <w:rStyle w:val="Hyperlink"/>
            <w:rFonts w:ascii="Garamond" w:hAnsi="Garamond"/>
          </w:rPr>
          <w:t>https://doi.org/10.28991/esj-2023-07-04-02</w:t>
        </w:r>
      </w:hyperlink>
      <w:r w:rsidRPr="4C8EA444">
        <w:rPr>
          <w:rFonts w:ascii="Garamond" w:hAnsi="Garamond"/>
        </w:rPr>
        <w:t xml:space="preserve"> </w:t>
      </w:r>
    </w:p>
    <w:p w14:paraId="0357EA53" w14:textId="1162C328" w:rsidR="14756B6D" w:rsidRDefault="2EEF512A" w:rsidP="14756B6D">
      <w:pPr>
        <w:pStyle w:val="reference"/>
        <w:numPr>
          <w:ilvl w:val="0"/>
          <w:numId w:val="11"/>
        </w:numPr>
        <w:rPr>
          <w:rStyle w:val="Hyperlink"/>
          <w:rFonts w:ascii="Garamond" w:hAnsi="Garamond"/>
          <w:color w:val="auto"/>
          <w:u w:val="none"/>
        </w:rPr>
      </w:pPr>
      <w:r w:rsidRPr="4263ED15">
        <w:rPr>
          <w:rStyle w:val="Hyperlink"/>
          <w:rFonts w:ascii="Garamond" w:hAnsi="Garamond"/>
          <w:color w:val="auto"/>
          <w:u w:val="none"/>
        </w:rPr>
        <w:t>Bixler, R. Patrick, et al. “An Observatory Framework for Metropolitan Change: understanding Urban Social-Ecological-Technical Systems in Texas and Beyond” Sustainability (Basel, Switz</w:t>
      </w:r>
      <w:r w:rsidR="6DDD0982" w:rsidRPr="4263ED15">
        <w:rPr>
          <w:rStyle w:val="Hyperlink"/>
          <w:rFonts w:ascii="Garamond" w:hAnsi="Garamond"/>
          <w:color w:val="auto"/>
          <w:u w:val="none"/>
        </w:rPr>
        <w:t xml:space="preserve">erland), vol 11, no. 13, 2019, p.3611-, </w:t>
      </w:r>
      <w:hyperlink r:id="rId18">
        <w:r w:rsidR="6DDD0982" w:rsidRPr="4263ED15">
          <w:rPr>
            <w:rStyle w:val="Hyperlink"/>
            <w:rFonts w:ascii="Garamond" w:hAnsi="Garamond"/>
          </w:rPr>
          <w:t>https://doi.org/10.3390/su11133611</w:t>
        </w:r>
      </w:hyperlink>
    </w:p>
    <w:p w14:paraId="3D76D5E5" w14:textId="77777777" w:rsidR="00394078" w:rsidRPr="00CE4CF5" w:rsidRDefault="00394078" w:rsidP="4C8EA444">
      <w:pPr>
        <w:pStyle w:val="reference"/>
        <w:numPr>
          <w:ilvl w:val="0"/>
          <w:numId w:val="11"/>
        </w:numPr>
        <w:rPr>
          <w:rStyle w:val="Hyperlink"/>
          <w:rFonts w:ascii="Garamond" w:hAnsi="Garamond"/>
          <w:color w:val="auto"/>
          <w:u w:val="none"/>
        </w:rPr>
      </w:pPr>
      <w:r w:rsidRPr="4C8EA444">
        <w:rPr>
          <w:rFonts w:ascii="Garamond" w:hAnsi="Garamond"/>
        </w:rPr>
        <w:t xml:space="preserve">Cai, M., Douglas, E., &amp; Ferman, M. (2022, February 15). How Texas’ power grid failed in 2021 and who’s responsible for fixing it. The Texas Tribune. </w:t>
      </w:r>
      <w:hyperlink r:id="rId19" w:anchor=":~:text=1%20cause%20of%20the%20outages,further%20damage%20to%20the%20grid">
        <w:r w:rsidRPr="4C8EA444">
          <w:rPr>
            <w:rStyle w:val="Hyperlink"/>
            <w:rFonts w:ascii="Garamond" w:hAnsi="Garamond"/>
          </w:rPr>
          <w:t>https://www.texastribune.org/2022/02/15/texas-power-grid-winter-storm-2021/#:~:text=1%20cause%20of%20the%20outages,further%20damage%20to%20the%20grid</w:t>
        </w:r>
      </w:hyperlink>
    </w:p>
    <w:p w14:paraId="12F8933A" w14:textId="77777777" w:rsidR="00394078" w:rsidRDefault="00394078" w:rsidP="4C8EA444">
      <w:pPr>
        <w:pStyle w:val="reference"/>
        <w:numPr>
          <w:ilvl w:val="0"/>
          <w:numId w:val="11"/>
        </w:numPr>
        <w:rPr>
          <w:rFonts w:ascii="Garamond" w:hAnsi="Garamond"/>
        </w:rPr>
      </w:pPr>
      <w:r w:rsidRPr="4C8EA444">
        <w:rPr>
          <w:rFonts w:ascii="Garamond" w:hAnsi="Garamond"/>
        </w:rPr>
        <w:t xml:space="preserve">DatacenterDynamics Ltd.: Texas could add 5,000MW of cryptocurrency mining data centers by 2023, even as ERCOT warns of grid vulnerability. (2021). In </w:t>
      </w:r>
      <w:r w:rsidRPr="4C8EA444">
        <w:rPr>
          <w:rFonts w:ascii="Garamond" w:hAnsi="Garamond"/>
          <w:i/>
          <w:iCs/>
        </w:rPr>
        <w:t>News Bites - Private Companies</w:t>
      </w:r>
      <w:r w:rsidRPr="4C8EA444">
        <w:rPr>
          <w:rFonts w:ascii="Garamond" w:hAnsi="Garamond"/>
        </w:rPr>
        <w:t>. News Bites Pty Ltd.</w:t>
      </w:r>
    </w:p>
    <w:p w14:paraId="6534D429" w14:textId="77777777" w:rsidR="00394078" w:rsidRPr="00CE5E63" w:rsidRDefault="00394078" w:rsidP="4C8EA444">
      <w:pPr>
        <w:pStyle w:val="reference"/>
        <w:numPr>
          <w:ilvl w:val="0"/>
          <w:numId w:val="11"/>
        </w:numPr>
        <w:rPr>
          <w:rFonts w:ascii="Garamond" w:hAnsi="Garamond"/>
        </w:rPr>
      </w:pPr>
      <w:r w:rsidRPr="4C8EA444">
        <w:rPr>
          <w:rFonts w:ascii="Garamond" w:hAnsi="Garamond"/>
        </w:rPr>
        <w:t xml:space="preserve">Duquiatan, A., &amp; Horwath, J. (2023). Outlook 2023: ERCOT grapples with reliability as solar, batteries surge. </w:t>
      </w:r>
      <w:r w:rsidRPr="4C8EA444">
        <w:rPr>
          <w:rFonts w:ascii="Garamond" w:hAnsi="Garamond"/>
          <w:i/>
          <w:iCs/>
        </w:rPr>
        <w:t>SNL Energy Power Daily.</w:t>
      </w:r>
    </w:p>
    <w:p w14:paraId="36BC1CA9" w14:textId="77777777" w:rsidR="00394078" w:rsidRPr="00CE5E63" w:rsidRDefault="00394078" w:rsidP="4C8EA444">
      <w:pPr>
        <w:pStyle w:val="reference"/>
        <w:numPr>
          <w:ilvl w:val="0"/>
          <w:numId w:val="11"/>
        </w:numPr>
        <w:rPr>
          <w:rFonts w:ascii="Garamond" w:hAnsi="Garamond"/>
        </w:rPr>
      </w:pPr>
      <w:r w:rsidRPr="4C8EA444">
        <w:rPr>
          <w:rFonts w:ascii="Garamond" w:hAnsi="Garamond"/>
        </w:rPr>
        <w:t xml:space="preserve">Eddy, M. (2021, July 16). The flooding swept away homes and part of a castle in western Germany. </w:t>
      </w:r>
      <w:r w:rsidRPr="4C8EA444">
        <w:rPr>
          <w:rFonts w:ascii="Garamond" w:hAnsi="Garamond"/>
          <w:i/>
          <w:iCs/>
        </w:rPr>
        <w:t>The New York Times.</w:t>
      </w:r>
      <w:r w:rsidRPr="4C8EA444">
        <w:rPr>
          <w:rFonts w:ascii="Garamond" w:hAnsi="Garamond"/>
        </w:rPr>
        <w:t xml:space="preserve"> Retrieved October 20, 2023, from </w:t>
      </w:r>
      <w:hyperlink r:id="rId20">
        <w:r w:rsidRPr="4C8EA444">
          <w:rPr>
            <w:rStyle w:val="Hyperlink"/>
            <w:rFonts w:ascii="Garamond" w:hAnsi="Garamond"/>
          </w:rPr>
          <w:t>https://www.nytimes.com/2021/07/16/world/europe/the-flooding-swept-away-homes-and-part-of-a-castle-in-western-germany.html</w:t>
        </w:r>
      </w:hyperlink>
    </w:p>
    <w:p w14:paraId="69A44B38" w14:textId="77777777" w:rsidR="00394078" w:rsidRPr="00CE5E63" w:rsidRDefault="00394078" w:rsidP="4C8EA444">
      <w:pPr>
        <w:pStyle w:val="reference"/>
        <w:numPr>
          <w:ilvl w:val="0"/>
          <w:numId w:val="11"/>
        </w:numPr>
        <w:rPr>
          <w:rFonts w:ascii="Garamond" w:hAnsi="Garamond"/>
        </w:rPr>
      </w:pPr>
      <w:r w:rsidRPr="4C8EA444">
        <w:rPr>
          <w:rFonts w:ascii="Garamond" w:hAnsi="Garamond"/>
        </w:rPr>
        <w:t xml:space="preserve">Foxhall, E. (2023, August 25). Texas power grid manager asks residents to reduce energy use again. </w:t>
      </w:r>
      <w:r w:rsidRPr="4C8EA444">
        <w:rPr>
          <w:rFonts w:ascii="Garamond" w:hAnsi="Garamond"/>
          <w:i/>
          <w:iCs/>
        </w:rPr>
        <w:t>The Texas Tribune.</w:t>
      </w:r>
      <w:r w:rsidRPr="4C8EA444">
        <w:rPr>
          <w:rFonts w:ascii="Garamond" w:hAnsi="Garamond"/>
        </w:rPr>
        <w:t xml:space="preserve"> </w:t>
      </w:r>
      <w:hyperlink r:id="rId21">
        <w:r w:rsidRPr="4C8EA444">
          <w:rPr>
            <w:rStyle w:val="Hyperlink"/>
            <w:rFonts w:ascii="Garamond" w:hAnsi="Garamond"/>
          </w:rPr>
          <w:t>https://www.texastribune.org/2023/08/24/texas-ercot-power-grid-conservation-request/</w:t>
        </w:r>
      </w:hyperlink>
      <w:r w:rsidRPr="4C8EA444">
        <w:rPr>
          <w:rFonts w:ascii="Garamond" w:hAnsi="Garamond"/>
        </w:rPr>
        <w:t xml:space="preserve"> </w:t>
      </w:r>
    </w:p>
    <w:p w14:paraId="5EE69CA7" w14:textId="77777777" w:rsidR="00394078" w:rsidRPr="00175A73" w:rsidRDefault="00394078" w:rsidP="4C8EA444">
      <w:pPr>
        <w:pStyle w:val="reference"/>
        <w:numPr>
          <w:ilvl w:val="0"/>
          <w:numId w:val="11"/>
        </w:numPr>
        <w:rPr>
          <w:rFonts w:ascii="Garamond" w:hAnsi="Garamond"/>
        </w:rPr>
      </w:pPr>
      <w:r w:rsidRPr="4C8EA444">
        <w:rPr>
          <w:rFonts w:ascii="Garamond" w:hAnsi="Garamond"/>
        </w:rPr>
        <w:t xml:space="preserve">Frankenfield, J. (2023, August 29). Cryptocurrency explained with pros and cons for investment. Investopedia. </w:t>
      </w:r>
      <w:hyperlink r:id="rId22">
        <w:r w:rsidRPr="4C8EA444">
          <w:rPr>
            <w:rStyle w:val="Hyperlink"/>
            <w:rFonts w:ascii="Garamond" w:hAnsi="Garamond"/>
          </w:rPr>
          <w:t>https://www.investopedia.com/terms/c/cryptocurrency.asp</w:t>
        </w:r>
      </w:hyperlink>
      <w:r w:rsidRPr="4C8EA444">
        <w:rPr>
          <w:rFonts w:ascii="Garamond" w:hAnsi="Garamond"/>
        </w:rPr>
        <w:t xml:space="preserve"> </w:t>
      </w:r>
    </w:p>
    <w:p w14:paraId="50148F6E" w14:textId="77777777" w:rsidR="00394078" w:rsidRPr="00CE5E63" w:rsidRDefault="00394078" w:rsidP="4C8EA444">
      <w:pPr>
        <w:pStyle w:val="reference"/>
        <w:numPr>
          <w:ilvl w:val="0"/>
          <w:numId w:val="11"/>
        </w:numPr>
        <w:rPr>
          <w:rFonts w:ascii="Garamond" w:hAnsi="Garamond"/>
        </w:rPr>
      </w:pPr>
      <w:r w:rsidRPr="4C8EA444">
        <w:rPr>
          <w:rFonts w:ascii="Garamond" w:hAnsi="Garamond"/>
        </w:rPr>
        <w:t xml:space="preserve">Hanke, Florian, and Lowitzsch, Jens. “Empowering Vulnerable Consumers to Join Renewable Energy Communities—Towards an Inclusive Design of the Clean Energy Package.” Energies (Basel), vol. 13, no. 7, 2020, p. 1615–, </w:t>
      </w:r>
      <w:hyperlink r:id="rId23">
        <w:r w:rsidRPr="4C8EA444">
          <w:rPr>
            <w:rStyle w:val="Hyperlink"/>
            <w:rFonts w:ascii="Garamond" w:hAnsi="Garamond"/>
          </w:rPr>
          <w:t>https://doi.org/10.3390/en13071615</w:t>
        </w:r>
      </w:hyperlink>
      <w:r w:rsidRPr="4C8EA444">
        <w:rPr>
          <w:rFonts w:ascii="Garamond" w:hAnsi="Garamond"/>
        </w:rPr>
        <w:t xml:space="preserve"> </w:t>
      </w:r>
    </w:p>
    <w:p w14:paraId="3FCF43DB" w14:textId="77777777" w:rsidR="00394078" w:rsidRPr="00CE5E63" w:rsidRDefault="00394078" w:rsidP="4C8EA444">
      <w:pPr>
        <w:pStyle w:val="reference"/>
        <w:numPr>
          <w:ilvl w:val="0"/>
          <w:numId w:val="11"/>
        </w:numPr>
        <w:rPr>
          <w:rFonts w:ascii="Garamond" w:hAnsi="Garamond"/>
        </w:rPr>
      </w:pPr>
      <w:r w:rsidRPr="4C8EA444">
        <w:rPr>
          <w:rFonts w:ascii="Garamond" w:hAnsi="Garamond"/>
        </w:rPr>
        <w:t xml:space="preserve">Horwath, J. (2022). Experts say Texas grid unprepared for another winter storm as severe as 2021’s. </w:t>
      </w:r>
      <w:r w:rsidRPr="4C8EA444">
        <w:rPr>
          <w:rFonts w:ascii="Garamond" w:hAnsi="Garamond"/>
          <w:i/>
          <w:iCs/>
        </w:rPr>
        <w:t>SNL Energy Power Daily.</w:t>
      </w:r>
    </w:p>
    <w:p w14:paraId="0D6AFAAF" w14:textId="77777777" w:rsidR="00394078" w:rsidRPr="00FE1893" w:rsidRDefault="00394078" w:rsidP="4C8EA444">
      <w:pPr>
        <w:pStyle w:val="reference"/>
        <w:numPr>
          <w:ilvl w:val="0"/>
          <w:numId w:val="11"/>
        </w:numPr>
        <w:rPr>
          <w:rFonts w:ascii="Garamond" w:hAnsi="Garamond"/>
        </w:rPr>
      </w:pPr>
      <w:r w:rsidRPr="4C8EA444">
        <w:rPr>
          <w:rFonts w:ascii="Garamond" w:hAnsi="Garamond"/>
        </w:rPr>
        <w:t xml:space="preserve">How Fire Turned Lahaina </w:t>
      </w:r>
      <w:proofErr w:type="gramStart"/>
      <w:r w:rsidRPr="4C8EA444">
        <w:rPr>
          <w:rFonts w:ascii="Garamond" w:hAnsi="Garamond"/>
        </w:rPr>
        <w:t>Into</w:t>
      </w:r>
      <w:proofErr w:type="gramEnd"/>
      <w:r w:rsidRPr="4C8EA444">
        <w:rPr>
          <w:rFonts w:ascii="Garamond" w:hAnsi="Garamond"/>
        </w:rPr>
        <w:t xml:space="preserve"> a Death Trap. (2023, August 17). </w:t>
      </w:r>
      <w:r w:rsidRPr="4C8EA444">
        <w:rPr>
          <w:rFonts w:ascii="Garamond" w:hAnsi="Garamond"/>
          <w:i/>
          <w:iCs/>
        </w:rPr>
        <w:t>The New York Times.</w:t>
      </w:r>
      <w:r w:rsidRPr="4C8EA444">
        <w:rPr>
          <w:rFonts w:ascii="Garamond" w:hAnsi="Garamond"/>
        </w:rPr>
        <w:t xml:space="preserve"> Retrieved October 20, 2023, from </w:t>
      </w:r>
      <w:hyperlink r:id="rId24">
        <w:r w:rsidRPr="4C8EA444">
          <w:rPr>
            <w:rStyle w:val="Hyperlink"/>
            <w:rFonts w:ascii="Garamond" w:hAnsi="Garamond"/>
          </w:rPr>
          <w:t>http://archive.today/2023.08.18-215608/https://www.nytimes.com/2023/08/15/us/hawaii-maui-lahaina-fire.html</w:t>
        </w:r>
      </w:hyperlink>
      <w:r w:rsidRPr="4C8EA444">
        <w:rPr>
          <w:rFonts w:ascii="Garamond" w:hAnsi="Garamond"/>
        </w:rPr>
        <w:t xml:space="preserve"> Article accessed from archive.today because of paywall. </w:t>
      </w:r>
    </w:p>
    <w:p w14:paraId="5C1FC20C" w14:textId="77777777" w:rsidR="00394078" w:rsidRPr="00CE5E63" w:rsidRDefault="00394078" w:rsidP="4C8EA444">
      <w:pPr>
        <w:pStyle w:val="reference"/>
        <w:numPr>
          <w:ilvl w:val="0"/>
          <w:numId w:val="11"/>
        </w:numPr>
        <w:rPr>
          <w:rFonts w:ascii="Garamond" w:hAnsi="Garamond"/>
        </w:rPr>
      </w:pPr>
      <w:r w:rsidRPr="4C8EA444">
        <w:rPr>
          <w:rFonts w:ascii="Garamond" w:hAnsi="Garamond"/>
        </w:rPr>
        <w:t xml:space="preserve">Jones, A. (2022, August 15). Texans </w:t>
      </w:r>
      <w:proofErr w:type="gramStart"/>
      <w:r w:rsidRPr="4C8EA444">
        <w:rPr>
          <w:rFonts w:ascii="Garamond" w:hAnsi="Garamond"/>
        </w:rPr>
        <w:t>not</w:t>
      </w:r>
      <w:proofErr w:type="gramEnd"/>
      <w:r w:rsidRPr="4C8EA444">
        <w:rPr>
          <w:rFonts w:ascii="Garamond" w:hAnsi="Garamond"/>
        </w:rPr>
        <w:t xml:space="preserve"> very confident in power grid’s ability to avoid blackouts, poll shows. </w:t>
      </w:r>
      <w:r w:rsidRPr="4C8EA444">
        <w:rPr>
          <w:rFonts w:ascii="Garamond" w:hAnsi="Garamond"/>
          <w:i/>
          <w:iCs/>
        </w:rPr>
        <w:t>The Dallas Morning News.</w:t>
      </w:r>
      <w:r w:rsidRPr="4C8EA444">
        <w:rPr>
          <w:rFonts w:ascii="Garamond" w:hAnsi="Garamond"/>
        </w:rPr>
        <w:t xml:space="preserve"> Retrieved October 20, 2023, from </w:t>
      </w:r>
      <w:hyperlink r:id="rId25">
        <w:r w:rsidRPr="4C8EA444">
          <w:rPr>
            <w:rStyle w:val="Hyperlink"/>
            <w:rFonts w:ascii="Garamond" w:hAnsi="Garamond"/>
          </w:rPr>
          <w:t>http://archive.today/2023.10.20-220230/https://www.dallasnews.com/news/politics/2022/08/14/texans-not-very-confident-in-power-grids-ability-to-avoid-blackouts-poll-shows/</w:t>
        </w:r>
      </w:hyperlink>
      <w:r w:rsidRPr="4C8EA444">
        <w:rPr>
          <w:rFonts w:ascii="Garamond" w:hAnsi="Garamond"/>
        </w:rPr>
        <w:t xml:space="preserve"> Article accessed from archive.today because of paywall.</w:t>
      </w:r>
    </w:p>
    <w:p w14:paraId="49642239" w14:textId="17AB215F" w:rsidR="00394078" w:rsidRPr="003E31AF" w:rsidRDefault="00394078" w:rsidP="4C8EA444">
      <w:pPr>
        <w:pStyle w:val="reference"/>
        <w:numPr>
          <w:ilvl w:val="0"/>
          <w:numId w:val="11"/>
        </w:numPr>
        <w:rPr>
          <w:rStyle w:val="Hyperlink"/>
          <w:rFonts w:ascii="Garamond" w:hAnsi="Garamond"/>
          <w:color w:val="auto"/>
          <w:u w:val="none"/>
        </w:rPr>
      </w:pPr>
      <w:r w:rsidRPr="4C8EA444">
        <w:rPr>
          <w:rStyle w:val="Hyperlink"/>
          <w:rFonts w:ascii="Garamond" w:hAnsi="Garamond"/>
          <w:color w:val="auto"/>
          <w:u w:val="none"/>
        </w:rPr>
        <w:lastRenderedPageBreak/>
        <w:t xml:space="preserve">Mak, A. (2022, January 20). When did Crypto become Republican? Slate Magazine. </w:t>
      </w:r>
      <w:hyperlink r:id="rId26">
        <w:r w:rsidRPr="14756B6D">
          <w:rPr>
            <w:rStyle w:val="Hyperlink"/>
            <w:rFonts w:ascii="Garamond" w:hAnsi="Garamond"/>
          </w:rPr>
          <w:t>https://slate.com/technology/2022/01/crypto-bitcoin-republicans-josh-mandel.html</w:t>
        </w:r>
      </w:hyperlink>
    </w:p>
    <w:p w14:paraId="2181B2B6" w14:textId="77777777" w:rsidR="00394078" w:rsidRPr="00CE5E63" w:rsidRDefault="00394078" w:rsidP="4C8EA444">
      <w:pPr>
        <w:pStyle w:val="reference"/>
        <w:numPr>
          <w:ilvl w:val="0"/>
          <w:numId w:val="11"/>
        </w:numPr>
        <w:rPr>
          <w:rFonts w:ascii="Garamond" w:hAnsi="Garamond"/>
        </w:rPr>
      </w:pPr>
      <w:r w:rsidRPr="4C8EA444">
        <w:rPr>
          <w:rFonts w:ascii="Garamond" w:hAnsi="Garamond"/>
        </w:rPr>
        <w:t xml:space="preserve">Mann, N., et al. (2017). Capacity Expansion and Dispatch Modeling: Model Documentation and Results for ERCOT Scenarios. White Paper UTEI/2017-4-14. Retrieved from </w:t>
      </w:r>
      <w:hyperlink r:id="rId27">
        <w:r w:rsidRPr="4C8EA444">
          <w:rPr>
            <w:rStyle w:val="Hyperlink"/>
            <w:rFonts w:ascii="Garamond" w:hAnsi="Garamond"/>
          </w:rPr>
          <w:t>http://energy.utexas.edu/the-full-cost-of-electricity-fce/</w:t>
        </w:r>
      </w:hyperlink>
      <w:r w:rsidRPr="4C8EA444">
        <w:rPr>
          <w:rFonts w:ascii="Garamond" w:hAnsi="Garamond"/>
        </w:rPr>
        <w:t xml:space="preserve"> </w:t>
      </w:r>
    </w:p>
    <w:p w14:paraId="07B1A6F8" w14:textId="77777777" w:rsidR="00394078" w:rsidRPr="00CE5E63" w:rsidRDefault="00394078" w:rsidP="4C8EA444">
      <w:pPr>
        <w:pStyle w:val="reference"/>
        <w:numPr>
          <w:ilvl w:val="0"/>
          <w:numId w:val="11"/>
        </w:numPr>
        <w:rPr>
          <w:rFonts w:ascii="Garamond" w:hAnsi="Garamond"/>
        </w:rPr>
      </w:pPr>
      <w:r w:rsidRPr="4C8EA444">
        <w:rPr>
          <w:rFonts w:ascii="Garamond" w:hAnsi="Garamond"/>
        </w:rPr>
        <w:t xml:space="preserve">Mekhilef, S., et al. “A Review on Solar Energy Use in Industries.” Renewable and Sustainable Energy Reviews, vol. 15, no. 4, May 2011, pp. 1777–1790, </w:t>
      </w:r>
      <w:hyperlink r:id="rId28">
        <w:r w:rsidRPr="4C8EA444">
          <w:rPr>
            <w:rStyle w:val="Hyperlink"/>
            <w:rFonts w:ascii="Garamond" w:hAnsi="Garamond"/>
          </w:rPr>
          <w:t>https://doi.org/10.1016/j.rser.2010.12.018</w:t>
        </w:r>
      </w:hyperlink>
      <w:r w:rsidRPr="4C8EA444">
        <w:rPr>
          <w:rFonts w:ascii="Garamond" w:hAnsi="Garamond"/>
        </w:rPr>
        <w:t xml:space="preserve"> </w:t>
      </w:r>
    </w:p>
    <w:p w14:paraId="455F2A12" w14:textId="77777777" w:rsidR="00394078" w:rsidRPr="00CE5E63" w:rsidRDefault="00394078" w:rsidP="4C8EA444">
      <w:pPr>
        <w:pStyle w:val="reference"/>
        <w:numPr>
          <w:ilvl w:val="0"/>
          <w:numId w:val="11"/>
        </w:numPr>
        <w:rPr>
          <w:rFonts w:ascii="Garamond" w:hAnsi="Garamond"/>
        </w:rPr>
      </w:pPr>
      <w:r w:rsidRPr="4C8EA444">
        <w:rPr>
          <w:rFonts w:ascii="Garamond" w:hAnsi="Garamond"/>
        </w:rPr>
        <w:t xml:space="preserve">Reader, G. (2023, June 22). Nearly half of </w:t>
      </w:r>
      <w:proofErr w:type="gramStart"/>
      <w:r w:rsidRPr="4C8EA444">
        <w:rPr>
          <w:rFonts w:ascii="Garamond" w:hAnsi="Garamond"/>
        </w:rPr>
        <w:t>Texans</w:t>
      </w:r>
      <w:proofErr w:type="gramEnd"/>
      <w:r w:rsidRPr="4C8EA444">
        <w:rPr>
          <w:rFonts w:ascii="Garamond" w:hAnsi="Garamond"/>
        </w:rPr>
        <w:t xml:space="preserve"> not confident lawmakers did enough to fix power grid, poll says. KXAN. Retrieved October 20, 2023, from </w:t>
      </w:r>
      <w:hyperlink r:id="rId29">
        <w:r w:rsidRPr="4C8EA444">
          <w:rPr>
            <w:rStyle w:val="Hyperlink"/>
            <w:rFonts w:ascii="Garamond" w:hAnsi="Garamond"/>
          </w:rPr>
          <w:t>https://www.kxan.com/news/texas-politics/nearly-half-of-texans-not-confident-lawmakers-did-enough-to-fix-power-grid-poll-says/</w:t>
        </w:r>
      </w:hyperlink>
      <w:r w:rsidRPr="4C8EA444">
        <w:rPr>
          <w:rFonts w:ascii="Garamond" w:hAnsi="Garamond"/>
        </w:rPr>
        <w:t xml:space="preserve"> </w:t>
      </w:r>
    </w:p>
    <w:p w14:paraId="6EDDD44B" w14:textId="77777777" w:rsidR="00394078" w:rsidRPr="00CE5E63" w:rsidRDefault="00394078" w:rsidP="4C8EA444">
      <w:pPr>
        <w:pStyle w:val="reference"/>
        <w:numPr>
          <w:ilvl w:val="0"/>
          <w:numId w:val="11"/>
        </w:numPr>
        <w:rPr>
          <w:rFonts w:ascii="Garamond" w:hAnsi="Garamond"/>
        </w:rPr>
      </w:pPr>
      <w:r w:rsidRPr="4C8EA444">
        <w:rPr>
          <w:rFonts w:ascii="Garamond" w:hAnsi="Garamond"/>
        </w:rPr>
        <w:t xml:space="preserve">Rudolph, Mary, and Damien, Paul. “The Impact of Renewable Energy Tax Incentives on Electricity Pricing in Texas.” Applied Sciences, vol. 13, no. 14, 2023, p. 8532–, </w:t>
      </w:r>
      <w:hyperlink r:id="rId30">
        <w:r w:rsidRPr="4C8EA444">
          <w:rPr>
            <w:rStyle w:val="Hyperlink"/>
            <w:rFonts w:ascii="Garamond" w:hAnsi="Garamond"/>
          </w:rPr>
          <w:t>https://doi.org/10.3390/app13148532</w:t>
        </w:r>
      </w:hyperlink>
      <w:r w:rsidRPr="4C8EA444">
        <w:rPr>
          <w:rFonts w:ascii="Garamond" w:hAnsi="Garamond"/>
        </w:rPr>
        <w:t xml:space="preserve"> </w:t>
      </w:r>
    </w:p>
    <w:p w14:paraId="4F2646B1" w14:textId="77777777" w:rsidR="00394078" w:rsidRDefault="00394078">
      <w:pPr>
        <w:pStyle w:val="reference"/>
        <w:numPr>
          <w:ilvl w:val="0"/>
          <w:numId w:val="11"/>
        </w:numPr>
        <w:spacing w:line="259" w:lineRule="auto"/>
        <w:rPr>
          <w:rFonts w:ascii="Garamond" w:hAnsi="Garamond"/>
          <w:color w:val="000000" w:themeColor="text1"/>
        </w:rPr>
      </w:pPr>
      <w:r w:rsidRPr="00C52A41">
        <w:rPr>
          <w:color w:val="000000" w:themeColor="text1"/>
          <w:rPrChange w:id="89" w:author="Derner, Reuven" w:date="2023-11-14T03:09:00Z">
            <w:rPr>
              <w:rStyle w:val="Hyperlink"/>
              <w:rFonts w:ascii="Garamond" w:hAnsi="Garamond"/>
              <w:color w:val="auto"/>
              <w:highlight w:val="yellow"/>
              <w:u w:val="none"/>
            </w:rPr>
          </w:rPrChange>
        </w:rPr>
        <w:t xml:space="preserve">Ruthford, Adam R. and Sadler, Bivin (2021) "Modeling Electric Energy Generation in ERCOT during Extreme </w:t>
      </w:r>
      <w:r w:rsidRPr="00C52A41">
        <w:rPr>
          <w:rFonts w:ascii="Garamond" w:hAnsi="Garamond"/>
          <w:color w:val="000000" w:themeColor="text1"/>
          <w:rPrChange w:id="90" w:author="Derner, Reuven" w:date="2023-11-14T03:09:00Z">
            <w:rPr/>
          </w:rPrChange>
        </w:rPr>
        <w:t>Weather Events and the Impact Renewable Energy has on Grid Reliability," SMU Data Science Review: Vol.5: No. 3, Article 6.</w:t>
      </w:r>
    </w:p>
    <w:p w14:paraId="0A72E17A" w14:textId="77777777" w:rsidR="00394078" w:rsidRPr="00CE5E63" w:rsidRDefault="00394078" w:rsidP="4C8EA444">
      <w:pPr>
        <w:pStyle w:val="reference"/>
        <w:numPr>
          <w:ilvl w:val="0"/>
          <w:numId w:val="11"/>
        </w:numPr>
        <w:rPr>
          <w:rFonts w:ascii="Garamond" w:hAnsi="Garamond"/>
        </w:rPr>
      </w:pPr>
      <w:r w:rsidRPr="4C8EA444">
        <w:rPr>
          <w:rFonts w:ascii="Garamond" w:hAnsi="Garamond"/>
        </w:rPr>
        <w:t xml:space="preserve">Skiles, M. J., Rhodes, J. D., &amp; Webber, M. E. (2023). Perspectives on peak demand: How is ERCOT peak electric load evolving in the context of changing weather and heating electrification? </w:t>
      </w:r>
      <w:r w:rsidRPr="4C8EA444">
        <w:rPr>
          <w:rFonts w:ascii="Garamond" w:hAnsi="Garamond"/>
          <w:i/>
          <w:iCs/>
        </w:rPr>
        <w:t>The Electricity Journal,</w:t>
      </w:r>
      <w:r w:rsidRPr="4C8EA444">
        <w:rPr>
          <w:rFonts w:ascii="Garamond" w:hAnsi="Garamond"/>
        </w:rPr>
        <w:t xml:space="preserve"> 36(2-3), 107254–. </w:t>
      </w:r>
      <w:hyperlink r:id="rId31">
        <w:r w:rsidRPr="4C8EA444">
          <w:rPr>
            <w:rStyle w:val="Hyperlink"/>
            <w:rFonts w:ascii="Garamond" w:hAnsi="Garamond"/>
          </w:rPr>
          <w:t>https://doi.org/10.1016/j.tej.2023.107254</w:t>
        </w:r>
      </w:hyperlink>
    </w:p>
    <w:p w14:paraId="7440AB62" w14:textId="77777777" w:rsidR="00394078" w:rsidRPr="00CE5E63" w:rsidRDefault="00394078" w:rsidP="4C8EA444">
      <w:pPr>
        <w:pStyle w:val="reference"/>
        <w:numPr>
          <w:ilvl w:val="0"/>
          <w:numId w:val="11"/>
        </w:numPr>
        <w:rPr>
          <w:rFonts w:ascii="Garamond" w:hAnsi="Garamond"/>
        </w:rPr>
      </w:pPr>
      <w:r w:rsidRPr="4C8EA444">
        <w:rPr>
          <w:rFonts w:ascii="Garamond" w:hAnsi="Garamond"/>
        </w:rPr>
        <w:t xml:space="preserve">Slattery, Michael C., et al. “State and Local Economic Impacts from Wind Energy Projects: Texas Case Study.” Energy Policy, vol. 39, no. 12, 2011, pp. 7930–40, </w:t>
      </w:r>
      <w:hyperlink r:id="rId32">
        <w:r w:rsidRPr="4C8EA444">
          <w:rPr>
            <w:rStyle w:val="Hyperlink"/>
            <w:rFonts w:ascii="Garamond" w:hAnsi="Garamond"/>
          </w:rPr>
          <w:t>https://doi.org/10.1016/j.enpol.2011.09.047</w:t>
        </w:r>
      </w:hyperlink>
      <w:r w:rsidRPr="4C8EA444">
        <w:rPr>
          <w:rFonts w:ascii="Garamond" w:hAnsi="Garamond"/>
        </w:rPr>
        <w:t xml:space="preserve"> </w:t>
      </w:r>
    </w:p>
    <w:p w14:paraId="6FFBB2EE" w14:textId="77777777" w:rsidR="00394078" w:rsidRPr="00CE5E63" w:rsidRDefault="00394078" w:rsidP="4C8EA444">
      <w:pPr>
        <w:pStyle w:val="reference"/>
        <w:numPr>
          <w:ilvl w:val="0"/>
          <w:numId w:val="11"/>
        </w:numPr>
        <w:rPr>
          <w:rFonts w:ascii="Garamond" w:hAnsi="Garamond"/>
        </w:rPr>
      </w:pPr>
      <w:r w:rsidRPr="4C8EA444">
        <w:rPr>
          <w:rFonts w:ascii="Garamond" w:hAnsi="Garamond"/>
        </w:rPr>
        <w:t xml:space="preserve">Stanier, C. O. (n.d.). North America’s summer of wildfire smoke: 2023 was only the beginning. </w:t>
      </w:r>
      <w:r w:rsidRPr="4C8EA444">
        <w:rPr>
          <w:rFonts w:ascii="Garamond" w:hAnsi="Garamond"/>
          <w:i/>
          <w:iCs/>
        </w:rPr>
        <w:t>The Conversation.</w:t>
      </w:r>
      <w:r w:rsidRPr="4C8EA444">
        <w:rPr>
          <w:rFonts w:ascii="Garamond" w:hAnsi="Garamond"/>
        </w:rPr>
        <w:t xml:space="preserve"> </w:t>
      </w:r>
      <w:hyperlink r:id="rId33">
        <w:r w:rsidRPr="4C8EA444">
          <w:rPr>
            <w:rStyle w:val="Hyperlink"/>
            <w:rFonts w:ascii="Garamond" w:hAnsi="Garamond"/>
          </w:rPr>
          <w:t>https://theconversation.com/north-americas-summer-of-wildfire-smoke-2023-was-only-the-beginning-210246</w:t>
        </w:r>
      </w:hyperlink>
    </w:p>
    <w:p w14:paraId="260C36B2" w14:textId="77777777" w:rsidR="00394078" w:rsidRPr="00CE5E63" w:rsidRDefault="00394078" w:rsidP="4C8EA444">
      <w:pPr>
        <w:pStyle w:val="reference"/>
        <w:numPr>
          <w:ilvl w:val="0"/>
          <w:numId w:val="11"/>
        </w:numPr>
        <w:rPr>
          <w:rFonts w:ascii="Garamond" w:hAnsi="Garamond"/>
        </w:rPr>
      </w:pPr>
      <w:r w:rsidRPr="4C8EA444">
        <w:rPr>
          <w:rFonts w:ascii="Garamond" w:hAnsi="Garamond"/>
        </w:rPr>
        <w:t xml:space="preserve">Sweeney, D. (2021). Analysts see certain </w:t>
      </w:r>
      <w:proofErr w:type="gramStart"/>
      <w:r w:rsidRPr="4C8EA444">
        <w:rPr>
          <w:rFonts w:ascii="Garamond" w:hAnsi="Garamond"/>
        </w:rPr>
        <w:t>generators,</w:t>
      </w:r>
      <w:proofErr w:type="gramEnd"/>
      <w:r w:rsidRPr="4C8EA444">
        <w:rPr>
          <w:rFonts w:ascii="Garamond" w:hAnsi="Garamond"/>
        </w:rPr>
        <w:t xml:space="preserve"> solar as beneficiaries of Texas energy crisis. </w:t>
      </w:r>
      <w:r w:rsidRPr="4C8EA444">
        <w:rPr>
          <w:rFonts w:ascii="Garamond" w:hAnsi="Garamond"/>
          <w:i/>
          <w:iCs/>
        </w:rPr>
        <w:t>SNL Generation Markets Week.</w:t>
      </w:r>
    </w:p>
    <w:p w14:paraId="3D9B033C" w14:textId="77777777" w:rsidR="00394078" w:rsidRPr="00CE5E63" w:rsidRDefault="00394078" w:rsidP="4C8EA444">
      <w:pPr>
        <w:pStyle w:val="reference"/>
        <w:numPr>
          <w:ilvl w:val="0"/>
          <w:numId w:val="11"/>
        </w:numPr>
        <w:rPr>
          <w:rFonts w:ascii="Garamond" w:hAnsi="Garamond"/>
        </w:rPr>
      </w:pPr>
      <w:r w:rsidRPr="4C8EA444">
        <w:rPr>
          <w:rFonts w:ascii="Garamond" w:hAnsi="Garamond"/>
        </w:rPr>
        <w:t xml:space="preserve">Texas Comptroller of Public Accounts. (n.d.). Winter Storm Uri 2021. </w:t>
      </w:r>
      <w:hyperlink r:id="rId34">
        <w:r w:rsidRPr="4C8EA444">
          <w:rPr>
            <w:rStyle w:val="Hyperlink"/>
            <w:rFonts w:ascii="Garamond" w:hAnsi="Garamond"/>
          </w:rPr>
          <w:t>https://comptroller.texas.gov/economy/fiscal-notes/2021/oct/winter-storm-impact.php</w:t>
        </w:r>
      </w:hyperlink>
    </w:p>
    <w:p w14:paraId="7ED7F3F4" w14:textId="77777777" w:rsidR="00394078" w:rsidRPr="00CE5E63" w:rsidRDefault="00394078" w:rsidP="4C8EA444">
      <w:pPr>
        <w:pStyle w:val="reference"/>
        <w:numPr>
          <w:ilvl w:val="0"/>
          <w:numId w:val="11"/>
        </w:numPr>
        <w:rPr>
          <w:rFonts w:ascii="Garamond" w:hAnsi="Garamond"/>
        </w:rPr>
      </w:pPr>
      <w:r w:rsidRPr="4C8EA444">
        <w:rPr>
          <w:rFonts w:ascii="Garamond" w:hAnsi="Garamond"/>
        </w:rPr>
        <w:t xml:space="preserve">Watson, M. (2023). ERCOT improves reserve margin, faces “new reality” of renewables reliance. </w:t>
      </w:r>
      <w:r w:rsidRPr="4C8EA444">
        <w:rPr>
          <w:rFonts w:ascii="Garamond" w:hAnsi="Garamond"/>
          <w:i/>
          <w:iCs/>
        </w:rPr>
        <w:t>SNL Energy Power Daily.</w:t>
      </w:r>
    </w:p>
    <w:p w14:paraId="3DB6CBB4" w14:textId="77777777" w:rsidR="00394078" w:rsidRPr="00CE5E63" w:rsidRDefault="00394078" w:rsidP="4C8EA444">
      <w:pPr>
        <w:pStyle w:val="reference"/>
        <w:numPr>
          <w:ilvl w:val="0"/>
          <w:numId w:val="11"/>
        </w:numPr>
        <w:rPr>
          <w:rFonts w:ascii="Garamond" w:hAnsi="Garamond"/>
        </w:rPr>
      </w:pPr>
      <w:r w:rsidRPr="4C8EA444">
        <w:rPr>
          <w:rFonts w:ascii="Garamond" w:hAnsi="Garamond"/>
        </w:rPr>
        <w:t xml:space="preserve">Woo, C. K., et al. “Regional Revenues of Solar and Wind Generation in Texas.” Energy Policy, vol. 178, 2023, p. 113586–, </w:t>
      </w:r>
      <w:hyperlink r:id="rId35">
        <w:r w:rsidRPr="4C8EA444">
          <w:rPr>
            <w:rStyle w:val="Hyperlink"/>
            <w:rFonts w:ascii="Garamond" w:hAnsi="Garamond"/>
          </w:rPr>
          <w:t>https://doi.org/10.1016/j.enpol.2023.113586</w:t>
        </w:r>
      </w:hyperlink>
      <w:r w:rsidRPr="4C8EA444">
        <w:rPr>
          <w:rFonts w:ascii="Garamond" w:hAnsi="Garamond"/>
        </w:rPr>
        <w:t xml:space="preserve"> </w:t>
      </w:r>
    </w:p>
    <w:p w14:paraId="28B1A02B" w14:textId="77777777" w:rsidR="00394078" w:rsidRPr="00CE5E63" w:rsidRDefault="00394078" w:rsidP="4C8EA444">
      <w:pPr>
        <w:pStyle w:val="reference"/>
        <w:numPr>
          <w:ilvl w:val="0"/>
          <w:numId w:val="11"/>
        </w:numPr>
        <w:rPr>
          <w:rFonts w:ascii="Garamond" w:hAnsi="Garamond"/>
        </w:rPr>
      </w:pPr>
      <w:r w:rsidRPr="4C8EA444">
        <w:rPr>
          <w:rFonts w:ascii="Garamond" w:hAnsi="Garamond"/>
        </w:rPr>
        <w:t xml:space="preserve">Year in Review - Winter Storm Uri. (n.d.). Open Data | City of Austin Texas. </w:t>
      </w:r>
      <w:hyperlink r:id="rId36">
        <w:r w:rsidRPr="4C8EA444">
          <w:rPr>
            <w:rStyle w:val="Hyperlink"/>
            <w:rFonts w:ascii="Garamond" w:hAnsi="Garamond"/>
          </w:rPr>
          <w:t>https://data.austintexas.gov/stories/s/Year-in-Review-Winter-Storm-Uri/hpvi-b8ze/</w:t>
        </w:r>
      </w:hyperlink>
    </w:p>
    <w:p w14:paraId="415A5B0D" w14:textId="77777777" w:rsidR="00394078" w:rsidRPr="00CE5E63" w:rsidRDefault="00394078" w:rsidP="4C8EA444">
      <w:pPr>
        <w:pStyle w:val="reference"/>
        <w:numPr>
          <w:ilvl w:val="0"/>
          <w:numId w:val="11"/>
        </w:numPr>
        <w:rPr>
          <w:rFonts w:ascii="Garamond" w:hAnsi="Garamond"/>
        </w:rPr>
      </w:pPr>
      <w:r w:rsidRPr="4C8EA444">
        <w:rPr>
          <w:rFonts w:ascii="Garamond" w:hAnsi="Garamond"/>
        </w:rPr>
        <w:t xml:space="preserve">Zhang, Guanglun, et al. “Texas Electric Power Crisis of 2021 Warns of a New Blackout Mechanism.” CSEE Journal of Power and Energy Systems, vol. 8, no. 1, 2022, pp. 1–9, </w:t>
      </w:r>
      <w:hyperlink r:id="rId37">
        <w:r w:rsidRPr="4C8EA444">
          <w:rPr>
            <w:rStyle w:val="Hyperlink"/>
            <w:rFonts w:ascii="Garamond" w:hAnsi="Garamond"/>
          </w:rPr>
          <w:t>https://doi.org/10.17775/CSEEJPES.2021.07720</w:t>
        </w:r>
      </w:hyperlink>
      <w:r w:rsidRPr="4C8EA444">
        <w:rPr>
          <w:rFonts w:ascii="Garamond" w:hAnsi="Garamond"/>
        </w:rPr>
        <w:t xml:space="preserve"> </w:t>
      </w:r>
    </w:p>
    <w:p w14:paraId="266B1E45" w14:textId="77777777" w:rsidR="00C52A41" w:rsidRDefault="00C52A41" w:rsidP="00C52A41">
      <w:pPr>
        <w:pStyle w:val="reference"/>
        <w:spacing w:line="259" w:lineRule="auto"/>
        <w:rPr>
          <w:rFonts w:ascii="Garamond" w:hAnsi="Garamond"/>
          <w:color w:val="000000" w:themeColor="text1"/>
        </w:rPr>
      </w:pPr>
    </w:p>
    <w:p w14:paraId="046FBA4B" w14:textId="77777777" w:rsidR="00C52A41" w:rsidRPr="00C52A41" w:rsidRDefault="00C52A41" w:rsidP="00C52A41">
      <w:pPr>
        <w:pStyle w:val="reference"/>
        <w:spacing w:line="259" w:lineRule="auto"/>
        <w:rPr>
          <w:color w:val="000000" w:themeColor="text1"/>
          <w:rPrChange w:id="91" w:author="Derner, Reuven" w:date="2023-11-17T02:31:00Z">
            <w:rPr>
              <w:rStyle w:val="Hyperlink"/>
              <w:rFonts w:ascii="Garamond" w:hAnsi="Garamond"/>
              <w:u w:val="none"/>
            </w:rPr>
          </w:rPrChange>
        </w:rPr>
      </w:pPr>
    </w:p>
    <w:p w14:paraId="45AE67B2" w14:textId="77777777" w:rsidR="00C52A41" w:rsidRDefault="00C52A41">
      <w:pPr>
        <w:ind w:firstLine="0"/>
        <w:jc w:val="left"/>
        <w:rPr>
          <w:rStyle w:val="heading3Zchn"/>
          <w:rFonts w:ascii="Garamond" w:hAnsi="Garamond"/>
        </w:rPr>
      </w:pPr>
      <w:r>
        <w:rPr>
          <w:rStyle w:val="heading3Zchn"/>
          <w:rFonts w:ascii="Garamond" w:hAnsi="Garamond"/>
        </w:rPr>
        <w:br w:type="page"/>
      </w:r>
    </w:p>
    <w:p w14:paraId="3DDD2AD1" w14:textId="04D049DD" w:rsidR="55A07641" w:rsidRPr="00CE5E63" w:rsidRDefault="1ADAC712" w:rsidP="22C572D6">
      <w:pPr>
        <w:pStyle w:val="p1a"/>
        <w:rPr>
          <w:rFonts w:ascii="Garamond" w:hAnsi="Garamond"/>
        </w:rPr>
      </w:pPr>
      <w:r w:rsidRPr="00CE5E63">
        <w:rPr>
          <w:rStyle w:val="heading3Zchn"/>
          <w:rFonts w:ascii="Garamond" w:hAnsi="Garamond"/>
        </w:rPr>
        <w:lastRenderedPageBreak/>
        <w:t>Appendix.</w:t>
      </w:r>
    </w:p>
    <w:p w14:paraId="2980B191" w14:textId="3FCED71A" w:rsidR="009B1D59" w:rsidRPr="00CE5E63" w:rsidRDefault="009B1D59" w:rsidP="09B2409C">
      <w:pPr>
        <w:pStyle w:val="reference"/>
        <w:ind w:left="0" w:firstLine="0"/>
        <w:rPr>
          <w:rFonts w:ascii="Garamond" w:hAnsi="Garamond"/>
        </w:rPr>
      </w:pPr>
    </w:p>
    <w:sectPr w:rsidR="009B1D59" w:rsidRPr="00CE5E63" w:rsidSect="00241D72">
      <w:pgSz w:w="11907" w:h="16840" w:code="9"/>
      <w:pgMar w:top="2952" w:right="2491" w:bottom="2952" w:left="2491" w:header="2376" w:footer="1382"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Derner, Reuven" w:date="2023-11-30T19:11:00Z" w:initials="DR">
    <w:p w14:paraId="173763ED" w14:textId="159D475F" w:rsidR="4C8EA444" w:rsidRDefault="4C8EA444">
      <w:pPr>
        <w:pStyle w:val="CommentText"/>
      </w:pPr>
      <w:r>
        <w:t>Suggestion on politics and ERCOT Board voluntold to resign post URI would be entertaining sentence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3763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F9604A" w16cex:dateUtc="2023-12-01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3763ED" w16cid:durableId="2DF960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60140" w14:textId="77777777" w:rsidR="00241D72" w:rsidRDefault="00241D72">
      <w:r>
        <w:separator/>
      </w:r>
    </w:p>
  </w:endnote>
  <w:endnote w:type="continuationSeparator" w:id="0">
    <w:p w14:paraId="3AAA914A" w14:textId="77777777" w:rsidR="00241D72" w:rsidRDefault="00241D72">
      <w:r>
        <w:continuationSeparator/>
      </w:r>
    </w:p>
  </w:endnote>
  <w:endnote w:type="continuationNotice" w:id="1">
    <w:p w14:paraId="2D53C9CB" w14:textId="77777777" w:rsidR="00241D72" w:rsidRDefault="00241D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4A40E" w14:textId="77777777" w:rsidR="00241D72" w:rsidRDefault="00241D72">
      <w:r>
        <w:separator/>
      </w:r>
    </w:p>
  </w:footnote>
  <w:footnote w:type="continuationSeparator" w:id="0">
    <w:p w14:paraId="7925E3A3" w14:textId="77777777" w:rsidR="00241D72" w:rsidRDefault="00241D72">
      <w:r>
        <w:continuationSeparator/>
      </w:r>
    </w:p>
  </w:footnote>
  <w:footnote w:type="continuationNotice" w:id="1">
    <w:p w14:paraId="798A5694" w14:textId="77777777" w:rsidR="00241D72" w:rsidRDefault="00241D72"/>
  </w:footnote>
</w:footnotes>
</file>

<file path=word/intelligence2.xml><?xml version="1.0" encoding="utf-8"?>
<int2:intelligence xmlns:int2="http://schemas.microsoft.com/office/intelligence/2020/intelligence" xmlns:oel="http://schemas.microsoft.com/office/2019/extlst">
  <int2:observations>
    <int2:textHash int2:hashCode="AE0HL7750EDrqR" int2:id="5cblpCaQ">
      <int2:state int2:value="Rejected" int2:type="AugLoop_Text_Critique"/>
    </int2:textHash>
    <int2:textHash int2:hashCode="XavuY9BJT0RUoN" int2:id="SH0qLwUx">
      <int2:state int2:value="Rejected" int2:type="AugLoop_Text_Critique"/>
    </int2:textHash>
    <int2:textHash int2:hashCode="/I0L7fZVXpYyB4" int2:id="TDYShM9c">
      <int2:state int2:value="Rejected" int2:type="AugLoop_Text_Critique"/>
    </int2:textHash>
    <int2:textHash int2:hashCode="GuLOBQXC+dE9jt" int2:id="qOhBZ8g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4918572"/>
    <w:multiLevelType w:val="hybridMultilevel"/>
    <w:tmpl w:val="FFFFFFFF"/>
    <w:lvl w:ilvl="0" w:tplc="FBBE33F4">
      <w:start w:val="1"/>
      <w:numFmt w:val="bullet"/>
      <w:lvlText w:val=""/>
      <w:lvlJc w:val="left"/>
      <w:pPr>
        <w:ind w:left="720" w:hanging="360"/>
      </w:pPr>
      <w:rPr>
        <w:rFonts w:ascii="Symbol" w:hAnsi="Symbol" w:hint="default"/>
      </w:rPr>
    </w:lvl>
    <w:lvl w:ilvl="1" w:tplc="8C82D3A4">
      <w:start w:val="1"/>
      <w:numFmt w:val="bullet"/>
      <w:lvlText w:val="o"/>
      <w:lvlJc w:val="left"/>
      <w:pPr>
        <w:ind w:left="1440" w:hanging="360"/>
      </w:pPr>
      <w:rPr>
        <w:rFonts w:ascii="Courier New" w:hAnsi="Courier New" w:hint="default"/>
      </w:rPr>
    </w:lvl>
    <w:lvl w:ilvl="2" w:tplc="DAE870B0">
      <w:start w:val="1"/>
      <w:numFmt w:val="bullet"/>
      <w:lvlText w:val=""/>
      <w:lvlJc w:val="left"/>
      <w:pPr>
        <w:ind w:left="2160" w:hanging="360"/>
      </w:pPr>
      <w:rPr>
        <w:rFonts w:ascii="Wingdings" w:hAnsi="Wingdings" w:hint="default"/>
      </w:rPr>
    </w:lvl>
    <w:lvl w:ilvl="3" w:tplc="69F08FE8">
      <w:start w:val="1"/>
      <w:numFmt w:val="bullet"/>
      <w:lvlText w:val=""/>
      <w:lvlJc w:val="left"/>
      <w:pPr>
        <w:ind w:left="2880" w:hanging="360"/>
      </w:pPr>
      <w:rPr>
        <w:rFonts w:ascii="Symbol" w:hAnsi="Symbol" w:hint="default"/>
      </w:rPr>
    </w:lvl>
    <w:lvl w:ilvl="4" w:tplc="29168B20">
      <w:start w:val="1"/>
      <w:numFmt w:val="bullet"/>
      <w:lvlText w:val="o"/>
      <w:lvlJc w:val="left"/>
      <w:pPr>
        <w:ind w:left="3600" w:hanging="360"/>
      </w:pPr>
      <w:rPr>
        <w:rFonts w:ascii="Courier New" w:hAnsi="Courier New" w:hint="default"/>
      </w:rPr>
    </w:lvl>
    <w:lvl w:ilvl="5" w:tplc="CD2238E2">
      <w:start w:val="1"/>
      <w:numFmt w:val="bullet"/>
      <w:lvlText w:val=""/>
      <w:lvlJc w:val="left"/>
      <w:pPr>
        <w:ind w:left="4320" w:hanging="360"/>
      </w:pPr>
      <w:rPr>
        <w:rFonts w:ascii="Wingdings" w:hAnsi="Wingdings" w:hint="default"/>
      </w:rPr>
    </w:lvl>
    <w:lvl w:ilvl="6" w:tplc="ABA43BE6">
      <w:start w:val="1"/>
      <w:numFmt w:val="bullet"/>
      <w:lvlText w:val=""/>
      <w:lvlJc w:val="left"/>
      <w:pPr>
        <w:ind w:left="5040" w:hanging="360"/>
      </w:pPr>
      <w:rPr>
        <w:rFonts w:ascii="Symbol" w:hAnsi="Symbol" w:hint="default"/>
      </w:rPr>
    </w:lvl>
    <w:lvl w:ilvl="7" w:tplc="3C04E6C0">
      <w:start w:val="1"/>
      <w:numFmt w:val="bullet"/>
      <w:lvlText w:val="o"/>
      <w:lvlJc w:val="left"/>
      <w:pPr>
        <w:ind w:left="5760" w:hanging="360"/>
      </w:pPr>
      <w:rPr>
        <w:rFonts w:ascii="Courier New" w:hAnsi="Courier New" w:hint="default"/>
      </w:rPr>
    </w:lvl>
    <w:lvl w:ilvl="8" w:tplc="EBBC4DDC">
      <w:start w:val="1"/>
      <w:numFmt w:val="bullet"/>
      <w:lvlText w:val=""/>
      <w:lvlJc w:val="left"/>
      <w:pPr>
        <w:ind w:left="6480" w:hanging="360"/>
      </w:pPr>
      <w:rPr>
        <w:rFonts w:ascii="Wingdings" w:hAnsi="Wingdings" w:hint="default"/>
      </w:rPr>
    </w:lvl>
  </w:abstractNum>
  <w:abstractNum w:abstractNumId="2" w15:restartNumberingAfterBreak="0">
    <w:nsid w:val="0A2CF374"/>
    <w:multiLevelType w:val="multilevel"/>
    <w:tmpl w:val="FFFFFFFF"/>
    <w:lvl w:ilvl="0">
      <w:start w:val="1"/>
      <w:numFmt w:val="decimal"/>
      <w:lvlText w:val="%1"/>
      <w:lvlJc w:val="left"/>
      <w:pPr>
        <w:ind w:left="560" w:hanging="5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C13B24"/>
    <w:multiLevelType w:val="hybridMultilevel"/>
    <w:tmpl w:val="4E00E7BA"/>
    <w:lvl w:ilvl="0" w:tplc="5AB683B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134C5"/>
    <w:multiLevelType w:val="multilevel"/>
    <w:tmpl w:val="4992F50E"/>
    <w:lvl w:ilvl="0">
      <w:start w:val="1"/>
      <w:numFmt w:val="decimal"/>
      <w:lvlText w:val="%1"/>
      <w:lvlJc w:val="left"/>
      <w:pPr>
        <w:ind w:left="560" w:hanging="560"/>
      </w:pPr>
    </w:lvl>
    <w:lvl w:ilvl="1">
      <w:start w:val="1"/>
      <w:numFmt w:val="decimal"/>
      <w:lvlText w:val="%1.%2"/>
      <w:lvlJc w:val="left"/>
      <w:pPr>
        <w:ind w:left="560" w:hanging="560"/>
      </w:pPr>
      <w:rPr>
        <w:rFonts w:hint="default"/>
      </w:rPr>
    </w:lvl>
    <w:lvl w:ilvl="2">
      <w:start w:val="1"/>
      <w:numFmt w:val="decimal"/>
      <w:lvlText w:val="%1.%2.%3"/>
      <w:lvlJc w:val="left"/>
      <w:pPr>
        <w:ind w:left="720" w:hanging="720"/>
      </w:p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0904FDE"/>
    <w:multiLevelType w:val="hybridMultilevel"/>
    <w:tmpl w:val="FFFFFFFF"/>
    <w:lvl w:ilvl="0" w:tplc="BF0EF1A4">
      <w:start w:val="1"/>
      <w:numFmt w:val="bullet"/>
      <w:lvlText w:val=""/>
      <w:lvlJc w:val="left"/>
      <w:pPr>
        <w:ind w:left="720" w:hanging="360"/>
      </w:pPr>
      <w:rPr>
        <w:rFonts w:ascii="Symbol" w:hAnsi="Symbol" w:hint="default"/>
      </w:rPr>
    </w:lvl>
    <w:lvl w:ilvl="1" w:tplc="B4AA8DCE">
      <w:start w:val="1"/>
      <w:numFmt w:val="bullet"/>
      <w:lvlText w:val="o"/>
      <w:lvlJc w:val="left"/>
      <w:pPr>
        <w:ind w:left="1440" w:hanging="360"/>
      </w:pPr>
      <w:rPr>
        <w:rFonts w:ascii="Courier New" w:hAnsi="Courier New" w:hint="default"/>
      </w:rPr>
    </w:lvl>
    <w:lvl w:ilvl="2" w:tplc="92B00058">
      <w:start w:val="1"/>
      <w:numFmt w:val="bullet"/>
      <w:lvlText w:val=""/>
      <w:lvlJc w:val="left"/>
      <w:pPr>
        <w:ind w:left="2160" w:hanging="360"/>
      </w:pPr>
      <w:rPr>
        <w:rFonts w:ascii="Wingdings" w:hAnsi="Wingdings" w:hint="default"/>
      </w:rPr>
    </w:lvl>
    <w:lvl w:ilvl="3" w:tplc="913AF7B8">
      <w:start w:val="1"/>
      <w:numFmt w:val="bullet"/>
      <w:lvlText w:val=""/>
      <w:lvlJc w:val="left"/>
      <w:pPr>
        <w:ind w:left="2880" w:hanging="360"/>
      </w:pPr>
      <w:rPr>
        <w:rFonts w:ascii="Symbol" w:hAnsi="Symbol" w:hint="default"/>
      </w:rPr>
    </w:lvl>
    <w:lvl w:ilvl="4" w:tplc="FEB610DA">
      <w:start w:val="1"/>
      <w:numFmt w:val="bullet"/>
      <w:lvlText w:val="o"/>
      <w:lvlJc w:val="left"/>
      <w:pPr>
        <w:ind w:left="3600" w:hanging="360"/>
      </w:pPr>
      <w:rPr>
        <w:rFonts w:ascii="Courier New" w:hAnsi="Courier New" w:hint="default"/>
      </w:rPr>
    </w:lvl>
    <w:lvl w:ilvl="5" w:tplc="F886CBB8">
      <w:start w:val="1"/>
      <w:numFmt w:val="bullet"/>
      <w:lvlText w:val=""/>
      <w:lvlJc w:val="left"/>
      <w:pPr>
        <w:ind w:left="4320" w:hanging="360"/>
      </w:pPr>
      <w:rPr>
        <w:rFonts w:ascii="Wingdings" w:hAnsi="Wingdings" w:hint="default"/>
      </w:rPr>
    </w:lvl>
    <w:lvl w:ilvl="6" w:tplc="EFBA4F10">
      <w:start w:val="1"/>
      <w:numFmt w:val="bullet"/>
      <w:lvlText w:val=""/>
      <w:lvlJc w:val="left"/>
      <w:pPr>
        <w:ind w:left="5040" w:hanging="360"/>
      </w:pPr>
      <w:rPr>
        <w:rFonts w:ascii="Symbol" w:hAnsi="Symbol" w:hint="default"/>
      </w:rPr>
    </w:lvl>
    <w:lvl w:ilvl="7" w:tplc="83ACC5FC">
      <w:start w:val="1"/>
      <w:numFmt w:val="bullet"/>
      <w:lvlText w:val="o"/>
      <w:lvlJc w:val="left"/>
      <w:pPr>
        <w:ind w:left="5760" w:hanging="360"/>
      </w:pPr>
      <w:rPr>
        <w:rFonts w:ascii="Courier New" w:hAnsi="Courier New" w:hint="default"/>
      </w:rPr>
    </w:lvl>
    <w:lvl w:ilvl="8" w:tplc="CA861894">
      <w:start w:val="1"/>
      <w:numFmt w:val="bullet"/>
      <w:lvlText w:val=""/>
      <w:lvlJc w:val="left"/>
      <w:pPr>
        <w:ind w:left="6480" w:hanging="360"/>
      </w:pPr>
      <w:rPr>
        <w:rFonts w:ascii="Wingdings" w:hAnsi="Wingdings" w:hint="default"/>
      </w:rPr>
    </w:lvl>
  </w:abstractNum>
  <w:abstractNum w:abstractNumId="6" w15:restartNumberingAfterBreak="0">
    <w:nsid w:val="24A76349"/>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27B1B8"/>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0AF212A"/>
    <w:multiLevelType w:val="hybridMultilevel"/>
    <w:tmpl w:val="FFFFFFFF"/>
    <w:lvl w:ilvl="0" w:tplc="7674D7B0">
      <w:start w:val="1"/>
      <w:numFmt w:val="bullet"/>
      <w:lvlText w:val=""/>
      <w:lvlJc w:val="left"/>
      <w:pPr>
        <w:ind w:left="720" w:hanging="360"/>
      </w:pPr>
      <w:rPr>
        <w:rFonts w:ascii="Symbol" w:hAnsi="Symbol" w:hint="default"/>
      </w:rPr>
    </w:lvl>
    <w:lvl w:ilvl="1" w:tplc="FC96A224">
      <w:start w:val="1"/>
      <w:numFmt w:val="bullet"/>
      <w:lvlText w:val="o"/>
      <w:lvlJc w:val="left"/>
      <w:pPr>
        <w:ind w:left="1440" w:hanging="360"/>
      </w:pPr>
      <w:rPr>
        <w:rFonts w:ascii="Courier New" w:hAnsi="Courier New" w:hint="default"/>
      </w:rPr>
    </w:lvl>
    <w:lvl w:ilvl="2" w:tplc="DB1C5D88">
      <w:start w:val="1"/>
      <w:numFmt w:val="bullet"/>
      <w:lvlText w:val=""/>
      <w:lvlJc w:val="left"/>
      <w:pPr>
        <w:ind w:left="2160" w:hanging="360"/>
      </w:pPr>
      <w:rPr>
        <w:rFonts w:ascii="Wingdings" w:hAnsi="Wingdings" w:hint="default"/>
      </w:rPr>
    </w:lvl>
    <w:lvl w:ilvl="3" w:tplc="C084331E">
      <w:start w:val="1"/>
      <w:numFmt w:val="bullet"/>
      <w:lvlText w:val=""/>
      <w:lvlJc w:val="left"/>
      <w:pPr>
        <w:ind w:left="2880" w:hanging="360"/>
      </w:pPr>
      <w:rPr>
        <w:rFonts w:ascii="Symbol" w:hAnsi="Symbol" w:hint="default"/>
      </w:rPr>
    </w:lvl>
    <w:lvl w:ilvl="4" w:tplc="73760636">
      <w:start w:val="1"/>
      <w:numFmt w:val="bullet"/>
      <w:lvlText w:val="o"/>
      <w:lvlJc w:val="left"/>
      <w:pPr>
        <w:ind w:left="3600" w:hanging="360"/>
      </w:pPr>
      <w:rPr>
        <w:rFonts w:ascii="Courier New" w:hAnsi="Courier New" w:hint="default"/>
      </w:rPr>
    </w:lvl>
    <w:lvl w:ilvl="5" w:tplc="C7D23712">
      <w:start w:val="1"/>
      <w:numFmt w:val="bullet"/>
      <w:lvlText w:val=""/>
      <w:lvlJc w:val="left"/>
      <w:pPr>
        <w:ind w:left="4320" w:hanging="360"/>
      </w:pPr>
      <w:rPr>
        <w:rFonts w:ascii="Wingdings" w:hAnsi="Wingdings" w:hint="default"/>
      </w:rPr>
    </w:lvl>
    <w:lvl w:ilvl="6" w:tplc="FB08E9F8">
      <w:start w:val="1"/>
      <w:numFmt w:val="bullet"/>
      <w:lvlText w:val=""/>
      <w:lvlJc w:val="left"/>
      <w:pPr>
        <w:ind w:left="5040" w:hanging="360"/>
      </w:pPr>
      <w:rPr>
        <w:rFonts w:ascii="Symbol" w:hAnsi="Symbol" w:hint="default"/>
      </w:rPr>
    </w:lvl>
    <w:lvl w:ilvl="7" w:tplc="7958AE2E">
      <w:start w:val="1"/>
      <w:numFmt w:val="bullet"/>
      <w:lvlText w:val="o"/>
      <w:lvlJc w:val="left"/>
      <w:pPr>
        <w:ind w:left="5760" w:hanging="360"/>
      </w:pPr>
      <w:rPr>
        <w:rFonts w:ascii="Courier New" w:hAnsi="Courier New" w:hint="default"/>
      </w:rPr>
    </w:lvl>
    <w:lvl w:ilvl="8" w:tplc="B9FEF6C4">
      <w:start w:val="1"/>
      <w:numFmt w:val="bullet"/>
      <w:lvlText w:val=""/>
      <w:lvlJc w:val="left"/>
      <w:pPr>
        <w:ind w:left="6480" w:hanging="360"/>
      </w:pPr>
      <w:rPr>
        <w:rFonts w:ascii="Wingdings" w:hAnsi="Wingdings" w:hint="default"/>
      </w:rPr>
    </w:lvl>
  </w:abstractNum>
  <w:abstractNum w:abstractNumId="9"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0"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40AC83D0"/>
    <w:multiLevelType w:val="hybridMultilevel"/>
    <w:tmpl w:val="FFFFFFFF"/>
    <w:lvl w:ilvl="0" w:tplc="7B667DC4">
      <w:start w:val="1"/>
      <w:numFmt w:val="bullet"/>
      <w:lvlText w:val=""/>
      <w:lvlJc w:val="left"/>
      <w:pPr>
        <w:ind w:left="720" w:hanging="360"/>
      </w:pPr>
      <w:rPr>
        <w:rFonts w:ascii="Symbol" w:hAnsi="Symbol" w:hint="default"/>
      </w:rPr>
    </w:lvl>
    <w:lvl w:ilvl="1" w:tplc="626416C6">
      <w:start w:val="1"/>
      <w:numFmt w:val="bullet"/>
      <w:lvlText w:val="o"/>
      <w:lvlJc w:val="left"/>
      <w:pPr>
        <w:ind w:left="1440" w:hanging="360"/>
      </w:pPr>
      <w:rPr>
        <w:rFonts w:ascii="Courier New" w:hAnsi="Courier New" w:hint="default"/>
      </w:rPr>
    </w:lvl>
    <w:lvl w:ilvl="2" w:tplc="FA10F0C4">
      <w:start w:val="1"/>
      <w:numFmt w:val="bullet"/>
      <w:lvlText w:val=""/>
      <w:lvlJc w:val="left"/>
      <w:pPr>
        <w:ind w:left="2160" w:hanging="360"/>
      </w:pPr>
      <w:rPr>
        <w:rFonts w:ascii="Wingdings" w:hAnsi="Wingdings" w:hint="default"/>
      </w:rPr>
    </w:lvl>
    <w:lvl w:ilvl="3" w:tplc="3A84259A">
      <w:start w:val="1"/>
      <w:numFmt w:val="bullet"/>
      <w:lvlText w:val=""/>
      <w:lvlJc w:val="left"/>
      <w:pPr>
        <w:ind w:left="2880" w:hanging="360"/>
      </w:pPr>
      <w:rPr>
        <w:rFonts w:ascii="Symbol" w:hAnsi="Symbol" w:hint="default"/>
      </w:rPr>
    </w:lvl>
    <w:lvl w:ilvl="4" w:tplc="E2FC8086">
      <w:start w:val="1"/>
      <w:numFmt w:val="bullet"/>
      <w:lvlText w:val="o"/>
      <w:lvlJc w:val="left"/>
      <w:pPr>
        <w:ind w:left="3600" w:hanging="360"/>
      </w:pPr>
      <w:rPr>
        <w:rFonts w:ascii="Courier New" w:hAnsi="Courier New" w:hint="default"/>
      </w:rPr>
    </w:lvl>
    <w:lvl w:ilvl="5" w:tplc="3DE6EDE0">
      <w:start w:val="1"/>
      <w:numFmt w:val="bullet"/>
      <w:lvlText w:val=""/>
      <w:lvlJc w:val="left"/>
      <w:pPr>
        <w:ind w:left="4320" w:hanging="360"/>
      </w:pPr>
      <w:rPr>
        <w:rFonts w:ascii="Wingdings" w:hAnsi="Wingdings" w:hint="default"/>
      </w:rPr>
    </w:lvl>
    <w:lvl w:ilvl="6" w:tplc="6A86045A">
      <w:start w:val="1"/>
      <w:numFmt w:val="bullet"/>
      <w:lvlText w:val=""/>
      <w:lvlJc w:val="left"/>
      <w:pPr>
        <w:ind w:left="5040" w:hanging="360"/>
      </w:pPr>
      <w:rPr>
        <w:rFonts w:ascii="Symbol" w:hAnsi="Symbol" w:hint="default"/>
      </w:rPr>
    </w:lvl>
    <w:lvl w:ilvl="7" w:tplc="28C6BBA0">
      <w:start w:val="1"/>
      <w:numFmt w:val="bullet"/>
      <w:lvlText w:val="o"/>
      <w:lvlJc w:val="left"/>
      <w:pPr>
        <w:ind w:left="5760" w:hanging="360"/>
      </w:pPr>
      <w:rPr>
        <w:rFonts w:ascii="Courier New" w:hAnsi="Courier New" w:hint="default"/>
      </w:rPr>
    </w:lvl>
    <w:lvl w:ilvl="8" w:tplc="7D3E1342">
      <w:start w:val="1"/>
      <w:numFmt w:val="bullet"/>
      <w:lvlText w:val=""/>
      <w:lvlJc w:val="left"/>
      <w:pPr>
        <w:ind w:left="6480" w:hanging="360"/>
      </w:pPr>
      <w:rPr>
        <w:rFonts w:ascii="Wingdings" w:hAnsi="Wingdings" w:hint="default"/>
      </w:rPr>
    </w:lvl>
  </w:abstractNum>
  <w:abstractNum w:abstractNumId="12" w15:restartNumberingAfterBreak="0">
    <w:nsid w:val="43001052"/>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612FA45"/>
    <w:multiLevelType w:val="multilevel"/>
    <w:tmpl w:val="FFFFFFFF"/>
    <w:lvl w:ilvl="0">
      <w:start w:val="1"/>
      <w:numFmt w:val="decimal"/>
      <w:lvlText w:val="%1"/>
      <w:lvlJc w:val="left"/>
      <w:pPr>
        <w:ind w:left="560" w:hanging="5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768CDA3"/>
    <w:multiLevelType w:val="hybridMultilevel"/>
    <w:tmpl w:val="FFFFFFFF"/>
    <w:lvl w:ilvl="0" w:tplc="F8683E30">
      <w:start w:val="1"/>
      <w:numFmt w:val="bullet"/>
      <w:lvlText w:val=""/>
      <w:lvlJc w:val="left"/>
      <w:pPr>
        <w:ind w:left="720" w:hanging="360"/>
      </w:pPr>
      <w:rPr>
        <w:rFonts w:ascii="Symbol" w:hAnsi="Symbol" w:hint="default"/>
      </w:rPr>
    </w:lvl>
    <w:lvl w:ilvl="1" w:tplc="4120CB14">
      <w:start w:val="1"/>
      <w:numFmt w:val="bullet"/>
      <w:lvlText w:val="o"/>
      <w:lvlJc w:val="left"/>
      <w:pPr>
        <w:ind w:left="1440" w:hanging="360"/>
      </w:pPr>
      <w:rPr>
        <w:rFonts w:ascii="Courier New" w:hAnsi="Courier New" w:hint="default"/>
      </w:rPr>
    </w:lvl>
    <w:lvl w:ilvl="2" w:tplc="761A60A6">
      <w:start w:val="1"/>
      <w:numFmt w:val="bullet"/>
      <w:lvlText w:val=""/>
      <w:lvlJc w:val="left"/>
      <w:pPr>
        <w:ind w:left="2160" w:hanging="360"/>
      </w:pPr>
      <w:rPr>
        <w:rFonts w:ascii="Wingdings" w:hAnsi="Wingdings" w:hint="default"/>
      </w:rPr>
    </w:lvl>
    <w:lvl w:ilvl="3" w:tplc="29724DA0">
      <w:start w:val="1"/>
      <w:numFmt w:val="bullet"/>
      <w:lvlText w:val=""/>
      <w:lvlJc w:val="left"/>
      <w:pPr>
        <w:ind w:left="2880" w:hanging="360"/>
      </w:pPr>
      <w:rPr>
        <w:rFonts w:ascii="Symbol" w:hAnsi="Symbol" w:hint="default"/>
      </w:rPr>
    </w:lvl>
    <w:lvl w:ilvl="4" w:tplc="784803BA">
      <w:start w:val="1"/>
      <w:numFmt w:val="bullet"/>
      <w:lvlText w:val="o"/>
      <w:lvlJc w:val="left"/>
      <w:pPr>
        <w:ind w:left="3600" w:hanging="360"/>
      </w:pPr>
      <w:rPr>
        <w:rFonts w:ascii="Courier New" w:hAnsi="Courier New" w:hint="default"/>
      </w:rPr>
    </w:lvl>
    <w:lvl w:ilvl="5" w:tplc="5A98088E">
      <w:start w:val="1"/>
      <w:numFmt w:val="bullet"/>
      <w:lvlText w:val=""/>
      <w:lvlJc w:val="left"/>
      <w:pPr>
        <w:ind w:left="4320" w:hanging="360"/>
      </w:pPr>
      <w:rPr>
        <w:rFonts w:ascii="Wingdings" w:hAnsi="Wingdings" w:hint="default"/>
      </w:rPr>
    </w:lvl>
    <w:lvl w:ilvl="6" w:tplc="9BC44778">
      <w:start w:val="1"/>
      <w:numFmt w:val="bullet"/>
      <w:lvlText w:val=""/>
      <w:lvlJc w:val="left"/>
      <w:pPr>
        <w:ind w:left="5040" w:hanging="360"/>
      </w:pPr>
      <w:rPr>
        <w:rFonts w:ascii="Symbol" w:hAnsi="Symbol" w:hint="default"/>
      </w:rPr>
    </w:lvl>
    <w:lvl w:ilvl="7" w:tplc="4314D6DA">
      <w:start w:val="1"/>
      <w:numFmt w:val="bullet"/>
      <w:lvlText w:val="o"/>
      <w:lvlJc w:val="left"/>
      <w:pPr>
        <w:ind w:left="5760" w:hanging="360"/>
      </w:pPr>
      <w:rPr>
        <w:rFonts w:ascii="Courier New" w:hAnsi="Courier New" w:hint="default"/>
      </w:rPr>
    </w:lvl>
    <w:lvl w:ilvl="8" w:tplc="F168E8D2">
      <w:start w:val="1"/>
      <w:numFmt w:val="bullet"/>
      <w:lvlText w:val=""/>
      <w:lvlJc w:val="left"/>
      <w:pPr>
        <w:ind w:left="6480" w:hanging="360"/>
      </w:pPr>
      <w:rPr>
        <w:rFonts w:ascii="Wingdings" w:hAnsi="Wingdings" w:hint="default"/>
      </w:rPr>
    </w:lvl>
  </w:abstractNum>
  <w:abstractNum w:abstractNumId="15" w15:restartNumberingAfterBreak="0">
    <w:nsid w:val="51E94786"/>
    <w:multiLevelType w:val="multilevel"/>
    <w:tmpl w:val="FFFFFFFF"/>
    <w:lvl w:ilvl="0">
      <w:start w:val="1"/>
      <w:numFmt w:val="decimal"/>
      <w:lvlText w:val="%1"/>
      <w:lvlJc w:val="left"/>
      <w:pPr>
        <w:ind w:left="560" w:hanging="5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3F21540"/>
    <w:multiLevelType w:val="hybridMultilevel"/>
    <w:tmpl w:val="FFFFFFFF"/>
    <w:lvl w:ilvl="0" w:tplc="6A8A8CDE">
      <w:start w:val="1"/>
      <w:numFmt w:val="bullet"/>
      <w:lvlText w:val=""/>
      <w:lvlJc w:val="left"/>
      <w:pPr>
        <w:ind w:left="720" w:hanging="360"/>
      </w:pPr>
      <w:rPr>
        <w:rFonts w:ascii="Symbol" w:hAnsi="Symbol" w:hint="default"/>
      </w:rPr>
    </w:lvl>
    <w:lvl w:ilvl="1" w:tplc="BA90A4F4">
      <w:start w:val="1"/>
      <w:numFmt w:val="bullet"/>
      <w:lvlText w:val="o"/>
      <w:lvlJc w:val="left"/>
      <w:pPr>
        <w:ind w:left="1440" w:hanging="360"/>
      </w:pPr>
      <w:rPr>
        <w:rFonts w:ascii="Courier New" w:hAnsi="Courier New" w:hint="default"/>
      </w:rPr>
    </w:lvl>
    <w:lvl w:ilvl="2" w:tplc="C7467F66">
      <w:start w:val="1"/>
      <w:numFmt w:val="bullet"/>
      <w:lvlText w:val=""/>
      <w:lvlJc w:val="left"/>
      <w:pPr>
        <w:ind w:left="2160" w:hanging="360"/>
      </w:pPr>
      <w:rPr>
        <w:rFonts w:ascii="Wingdings" w:hAnsi="Wingdings" w:hint="default"/>
      </w:rPr>
    </w:lvl>
    <w:lvl w:ilvl="3" w:tplc="D6DAFFEC">
      <w:start w:val="1"/>
      <w:numFmt w:val="bullet"/>
      <w:lvlText w:val=""/>
      <w:lvlJc w:val="left"/>
      <w:pPr>
        <w:ind w:left="2880" w:hanging="360"/>
      </w:pPr>
      <w:rPr>
        <w:rFonts w:ascii="Symbol" w:hAnsi="Symbol" w:hint="default"/>
      </w:rPr>
    </w:lvl>
    <w:lvl w:ilvl="4" w:tplc="C4D0F07C">
      <w:start w:val="1"/>
      <w:numFmt w:val="bullet"/>
      <w:lvlText w:val="o"/>
      <w:lvlJc w:val="left"/>
      <w:pPr>
        <w:ind w:left="3600" w:hanging="360"/>
      </w:pPr>
      <w:rPr>
        <w:rFonts w:ascii="Courier New" w:hAnsi="Courier New" w:hint="default"/>
      </w:rPr>
    </w:lvl>
    <w:lvl w:ilvl="5" w:tplc="4C4096D4">
      <w:start w:val="1"/>
      <w:numFmt w:val="bullet"/>
      <w:lvlText w:val=""/>
      <w:lvlJc w:val="left"/>
      <w:pPr>
        <w:ind w:left="4320" w:hanging="360"/>
      </w:pPr>
      <w:rPr>
        <w:rFonts w:ascii="Wingdings" w:hAnsi="Wingdings" w:hint="default"/>
      </w:rPr>
    </w:lvl>
    <w:lvl w:ilvl="6" w:tplc="D1F2E170">
      <w:start w:val="1"/>
      <w:numFmt w:val="bullet"/>
      <w:lvlText w:val=""/>
      <w:lvlJc w:val="left"/>
      <w:pPr>
        <w:ind w:left="5040" w:hanging="360"/>
      </w:pPr>
      <w:rPr>
        <w:rFonts w:ascii="Symbol" w:hAnsi="Symbol" w:hint="default"/>
      </w:rPr>
    </w:lvl>
    <w:lvl w:ilvl="7" w:tplc="0226C328">
      <w:start w:val="1"/>
      <w:numFmt w:val="bullet"/>
      <w:lvlText w:val="o"/>
      <w:lvlJc w:val="left"/>
      <w:pPr>
        <w:ind w:left="5760" w:hanging="360"/>
      </w:pPr>
      <w:rPr>
        <w:rFonts w:ascii="Courier New" w:hAnsi="Courier New" w:hint="default"/>
      </w:rPr>
    </w:lvl>
    <w:lvl w:ilvl="8" w:tplc="52ACFAA6">
      <w:start w:val="1"/>
      <w:numFmt w:val="bullet"/>
      <w:lvlText w:val=""/>
      <w:lvlJc w:val="left"/>
      <w:pPr>
        <w:ind w:left="6480" w:hanging="360"/>
      </w:pPr>
      <w:rPr>
        <w:rFonts w:ascii="Wingdings" w:hAnsi="Wingdings" w:hint="default"/>
      </w:rPr>
    </w:lvl>
  </w:abstractNum>
  <w:abstractNum w:abstractNumId="17" w15:restartNumberingAfterBreak="0">
    <w:nsid w:val="7B58B045"/>
    <w:multiLevelType w:val="hybridMultilevel"/>
    <w:tmpl w:val="FFFFFFFF"/>
    <w:lvl w:ilvl="0" w:tplc="CA7C9572">
      <w:start w:val="1"/>
      <w:numFmt w:val="bullet"/>
      <w:lvlText w:val=""/>
      <w:lvlJc w:val="left"/>
      <w:pPr>
        <w:ind w:left="720" w:hanging="360"/>
      </w:pPr>
      <w:rPr>
        <w:rFonts w:ascii="Symbol" w:hAnsi="Symbol" w:hint="default"/>
      </w:rPr>
    </w:lvl>
    <w:lvl w:ilvl="1" w:tplc="B64C377C">
      <w:start w:val="1"/>
      <w:numFmt w:val="bullet"/>
      <w:lvlText w:val="o"/>
      <w:lvlJc w:val="left"/>
      <w:pPr>
        <w:ind w:left="1440" w:hanging="360"/>
      </w:pPr>
      <w:rPr>
        <w:rFonts w:ascii="Courier New" w:hAnsi="Courier New" w:hint="default"/>
      </w:rPr>
    </w:lvl>
    <w:lvl w:ilvl="2" w:tplc="0494DC16">
      <w:start w:val="1"/>
      <w:numFmt w:val="bullet"/>
      <w:lvlText w:val=""/>
      <w:lvlJc w:val="left"/>
      <w:pPr>
        <w:ind w:left="2160" w:hanging="360"/>
      </w:pPr>
      <w:rPr>
        <w:rFonts w:ascii="Wingdings" w:hAnsi="Wingdings" w:hint="default"/>
      </w:rPr>
    </w:lvl>
    <w:lvl w:ilvl="3" w:tplc="CB3EC454">
      <w:start w:val="1"/>
      <w:numFmt w:val="bullet"/>
      <w:lvlText w:val=""/>
      <w:lvlJc w:val="left"/>
      <w:pPr>
        <w:ind w:left="2880" w:hanging="360"/>
      </w:pPr>
      <w:rPr>
        <w:rFonts w:ascii="Symbol" w:hAnsi="Symbol" w:hint="default"/>
      </w:rPr>
    </w:lvl>
    <w:lvl w:ilvl="4" w:tplc="77928658">
      <w:start w:val="1"/>
      <w:numFmt w:val="bullet"/>
      <w:lvlText w:val="o"/>
      <w:lvlJc w:val="left"/>
      <w:pPr>
        <w:ind w:left="3600" w:hanging="360"/>
      </w:pPr>
      <w:rPr>
        <w:rFonts w:ascii="Courier New" w:hAnsi="Courier New" w:hint="default"/>
      </w:rPr>
    </w:lvl>
    <w:lvl w:ilvl="5" w:tplc="3EF0F07C">
      <w:start w:val="1"/>
      <w:numFmt w:val="bullet"/>
      <w:lvlText w:val=""/>
      <w:lvlJc w:val="left"/>
      <w:pPr>
        <w:ind w:left="4320" w:hanging="360"/>
      </w:pPr>
      <w:rPr>
        <w:rFonts w:ascii="Wingdings" w:hAnsi="Wingdings" w:hint="default"/>
      </w:rPr>
    </w:lvl>
    <w:lvl w:ilvl="6" w:tplc="73F63484">
      <w:start w:val="1"/>
      <w:numFmt w:val="bullet"/>
      <w:lvlText w:val=""/>
      <w:lvlJc w:val="left"/>
      <w:pPr>
        <w:ind w:left="5040" w:hanging="360"/>
      </w:pPr>
      <w:rPr>
        <w:rFonts w:ascii="Symbol" w:hAnsi="Symbol" w:hint="default"/>
      </w:rPr>
    </w:lvl>
    <w:lvl w:ilvl="7" w:tplc="025E3182">
      <w:start w:val="1"/>
      <w:numFmt w:val="bullet"/>
      <w:lvlText w:val="o"/>
      <w:lvlJc w:val="left"/>
      <w:pPr>
        <w:ind w:left="5760" w:hanging="360"/>
      </w:pPr>
      <w:rPr>
        <w:rFonts w:ascii="Courier New" w:hAnsi="Courier New" w:hint="default"/>
      </w:rPr>
    </w:lvl>
    <w:lvl w:ilvl="8" w:tplc="CEBA491E">
      <w:start w:val="1"/>
      <w:numFmt w:val="bullet"/>
      <w:lvlText w:val=""/>
      <w:lvlJc w:val="left"/>
      <w:pPr>
        <w:ind w:left="6480" w:hanging="360"/>
      </w:pPr>
      <w:rPr>
        <w:rFonts w:ascii="Wingdings" w:hAnsi="Wingdings" w:hint="default"/>
      </w:rPr>
    </w:lvl>
  </w:abstractNum>
  <w:abstractNum w:abstractNumId="18" w15:restartNumberingAfterBreak="0">
    <w:nsid w:val="7D788626"/>
    <w:multiLevelType w:val="multilevel"/>
    <w:tmpl w:val="FFFFFFFF"/>
    <w:lvl w:ilvl="0">
      <w:start w:val="1"/>
      <w:numFmt w:val="decimal"/>
      <w:lvlText w:val="%1"/>
      <w:lvlJc w:val="left"/>
      <w:pPr>
        <w:ind w:left="560" w:hanging="5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39003960">
    <w:abstractNumId w:val="13"/>
  </w:num>
  <w:num w:numId="2" w16cid:durableId="1750232278">
    <w:abstractNumId w:val="2"/>
  </w:num>
  <w:num w:numId="3" w16cid:durableId="354232339">
    <w:abstractNumId w:val="18"/>
  </w:num>
  <w:num w:numId="4" w16cid:durableId="1820027699">
    <w:abstractNumId w:val="15"/>
  </w:num>
  <w:num w:numId="5" w16cid:durableId="1840807284">
    <w:abstractNumId w:val="12"/>
  </w:num>
  <w:num w:numId="6" w16cid:durableId="19669407">
    <w:abstractNumId w:val="6"/>
  </w:num>
  <w:num w:numId="7" w16cid:durableId="1151942636">
    <w:abstractNumId w:val="7"/>
  </w:num>
  <w:num w:numId="8" w16cid:durableId="612248651">
    <w:abstractNumId w:val="0"/>
  </w:num>
  <w:num w:numId="9" w16cid:durableId="1915696214">
    <w:abstractNumId w:val="10"/>
  </w:num>
  <w:num w:numId="10" w16cid:durableId="398331885">
    <w:abstractNumId w:val="9"/>
  </w:num>
  <w:num w:numId="11" w16cid:durableId="642540148">
    <w:abstractNumId w:val="3"/>
  </w:num>
  <w:num w:numId="12" w16cid:durableId="1584025183">
    <w:abstractNumId w:val="4"/>
  </w:num>
  <w:num w:numId="13" w16cid:durableId="1395278082">
    <w:abstractNumId w:val="17"/>
  </w:num>
  <w:num w:numId="14" w16cid:durableId="589431384">
    <w:abstractNumId w:val="5"/>
  </w:num>
  <w:num w:numId="15" w16cid:durableId="482162469">
    <w:abstractNumId w:val="14"/>
  </w:num>
  <w:num w:numId="16" w16cid:durableId="1001734568">
    <w:abstractNumId w:val="1"/>
  </w:num>
  <w:num w:numId="17" w16cid:durableId="190845255">
    <w:abstractNumId w:val="16"/>
  </w:num>
  <w:num w:numId="18" w16cid:durableId="861363393">
    <w:abstractNumId w:val="11"/>
  </w:num>
  <w:num w:numId="19" w16cid:durableId="96038473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quie Cheun">
    <w15:presenceInfo w15:providerId="Windows Live" w15:userId="d5041ace5c27bae6"/>
  </w15:person>
  <w15:person w15:author="Derner, Reuven">
    <w15:presenceInfo w15:providerId="AD" w15:userId="S::rderner@smu.edu::26bfafd2-eb5c-4c81-86d2-fa04130fbe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009F"/>
    <w:rsid w:val="00002FA3"/>
    <w:rsid w:val="00004002"/>
    <w:rsid w:val="000042FE"/>
    <w:rsid w:val="0000441E"/>
    <w:rsid w:val="00004BB0"/>
    <w:rsid w:val="000152A7"/>
    <w:rsid w:val="00015CF9"/>
    <w:rsid w:val="00015F11"/>
    <w:rsid w:val="000167C4"/>
    <w:rsid w:val="0002026E"/>
    <w:rsid w:val="0002087B"/>
    <w:rsid w:val="00020D16"/>
    <w:rsid w:val="00021D55"/>
    <w:rsid w:val="00023602"/>
    <w:rsid w:val="00023D05"/>
    <w:rsid w:val="000243AC"/>
    <w:rsid w:val="00024ABD"/>
    <w:rsid w:val="00025538"/>
    <w:rsid w:val="00027D9C"/>
    <w:rsid w:val="00030765"/>
    <w:rsid w:val="000310B2"/>
    <w:rsid w:val="000331E8"/>
    <w:rsid w:val="00033A52"/>
    <w:rsid w:val="00035681"/>
    <w:rsid w:val="00035C3A"/>
    <w:rsid w:val="00036404"/>
    <w:rsid w:val="00040513"/>
    <w:rsid w:val="00040D46"/>
    <w:rsid w:val="0004148F"/>
    <w:rsid w:val="0004471D"/>
    <w:rsid w:val="00044A21"/>
    <w:rsid w:val="00044D7F"/>
    <w:rsid w:val="000467CC"/>
    <w:rsid w:val="00050DFE"/>
    <w:rsid w:val="000514A1"/>
    <w:rsid w:val="000514D2"/>
    <w:rsid w:val="0005253A"/>
    <w:rsid w:val="0005301E"/>
    <w:rsid w:val="00053630"/>
    <w:rsid w:val="00053820"/>
    <w:rsid w:val="00062054"/>
    <w:rsid w:val="000625EF"/>
    <w:rsid w:val="000627D3"/>
    <w:rsid w:val="0006402C"/>
    <w:rsid w:val="00064C41"/>
    <w:rsid w:val="0006594B"/>
    <w:rsid w:val="00067AA6"/>
    <w:rsid w:val="00070829"/>
    <w:rsid w:val="00071205"/>
    <w:rsid w:val="000739B6"/>
    <w:rsid w:val="00082F0A"/>
    <w:rsid w:val="00083485"/>
    <w:rsid w:val="00083DA0"/>
    <w:rsid w:val="00084A9C"/>
    <w:rsid w:val="00086B30"/>
    <w:rsid w:val="0008765B"/>
    <w:rsid w:val="00087E46"/>
    <w:rsid w:val="00087FA3"/>
    <w:rsid w:val="00094440"/>
    <w:rsid w:val="00096779"/>
    <w:rsid w:val="00096C43"/>
    <w:rsid w:val="000A0345"/>
    <w:rsid w:val="000A1596"/>
    <w:rsid w:val="000A172D"/>
    <w:rsid w:val="000A1EF9"/>
    <w:rsid w:val="000A21EB"/>
    <w:rsid w:val="000A3C54"/>
    <w:rsid w:val="000A445D"/>
    <w:rsid w:val="000A6448"/>
    <w:rsid w:val="000B35C1"/>
    <w:rsid w:val="000B500D"/>
    <w:rsid w:val="000B6AC6"/>
    <w:rsid w:val="000B7002"/>
    <w:rsid w:val="000C051F"/>
    <w:rsid w:val="000C11C2"/>
    <w:rsid w:val="000C1EEB"/>
    <w:rsid w:val="000C2730"/>
    <w:rsid w:val="000C2AB8"/>
    <w:rsid w:val="000C2C05"/>
    <w:rsid w:val="000C394D"/>
    <w:rsid w:val="000C4582"/>
    <w:rsid w:val="000C7A62"/>
    <w:rsid w:val="000C7DD3"/>
    <w:rsid w:val="000C7EF2"/>
    <w:rsid w:val="000D1616"/>
    <w:rsid w:val="000D17BA"/>
    <w:rsid w:val="000D284B"/>
    <w:rsid w:val="000D4671"/>
    <w:rsid w:val="000D55C8"/>
    <w:rsid w:val="000D5671"/>
    <w:rsid w:val="000D78FB"/>
    <w:rsid w:val="000D7D69"/>
    <w:rsid w:val="000D7F99"/>
    <w:rsid w:val="000E22CB"/>
    <w:rsid w:val="000E2C13"/>
    <w:rsid w:val="000E3917"/>
    <w:rsid w:val="000E3CEE"/>
    <w:rsid w:val="000E4AA4"/>
    <w:rsid w:val="000E5193"/>
    <w:rsid w:val="000E5E96"/>
    <w:rsid w:val="000E7ED7"/>
    <w:rsid w:val="000F3127"/>
    <w:rsid w:val="000F3166"/>
    <w:rsid w:val="000F6EC0"/>
    <w:rsid w:val="000F72C8"/>
    <w:rsid w:val="000F72D4"/>
    <w:rsid w:val="001015A9"/>
    <w:rsid w:val="0010280D"/>
    <w:rsid w:val="00103393"/>
    <w:rsid w:val="001066F1"/>
    <w:rsid w:val="00106E68"/>
    <w:rsid w:val="0010782F"/>
    <w:rsid w:val="00112C3B"/>
    <w:rsid w:val="0011546E"/>
    <w:rsid w:val="0011582C"/>
    <w:rsid w:val="00115A7E"/>
    <w:rsid w:val="001179AD"/>
    <w:rsid w:val="0012013F"/>
    <w:rsid w:val="00120DBC"/>
    <w:rsid w:val="00121399"/>
    <w:rsid w:val="0012221E"/>
    <w:rsid w:val="00122EE7"/>
    <w:rsid w:val="00122FCC"/>
    <w:rsid w:val="0012591C"/>
    <w:rsid w:val="00126C16"/>
    <w:rsid w:val="001271A1"/>
    <w:rsid w:val="00132313"/>
    <w:rsid w:val="00134DA1"/>
    <w:rsid w:val="0013511F"/>
    <w:rsid w:val="00137E78"/>
    <w:rsid w:val="001406EB"/>
    <w:rsid w:val="00140796"/>
    <w:rsid w:val="00140DC7"/>
    <w:rsid w:val="00141318"/>
    <w:rsid w:val="00144674"/>
    <w:rsid w:val="00144692"/>
    <w:rsid w:val="00144F9D"/>
    <w:rsid w:val="00147715"/>
    <w:rsid w:val="001508CD"/>
    <w:rsid w:val="00151646"/>
    <w:rsid w:val="00153356"/>
    <w:rsid w:val="00153D18"/>
    <w:rsid w:val="00154132"/>
    <w:rsid w:val="0015656E"/>
    <w:rsid w:val="001572FF"/>
    <w:rsid w:val="00160191"/>
    <w:rsid w:val="00160C27"/>
    <w:rsid w:val="00161CB1"/>
    <w:rsid w:val="001621FE"/>
    <w:rsid w:val="001647E0"/>
    <w:rsid w:val="001653AE"/>
    <w:rsid w:val="00165C6D"/>
    <w:rsid w:val="00166001"/>
    <w:rsid w:val="00166939"/>
    <w:rsid w:val="00167312"/>
    <w:rsid w:val="001702D5"/>
    <w:rsid w:val="00170DCA"/>
    <w:rsid w:val="00172C97"/>
    <w:rsid w:val="00174227"/>
    <w:rsid w:val="001745D2"/>
    <w:rsid w:val="00175A73"/>
    <w:rsid w:val="00176FA1"/>
    <w:rsid w:val="001778CB"/>
    <w:rsid w:val="00177F2A"/>
    <w:rsid w:val="0018136B"/>
    <w:rsid w:val="00182949"/>
    <w:rsid w:val="00185A56"/>
    <w:rsid w:val="00193388"/>
    <w:rsid w:val="00194D40"/>
    <w:rsid w:val="001951A7"/>
    <w:rsid w:val="00195B9F"/>
    <w:rsid w:val="00196C43"/>
    <w:rsid w:val="00197809"/>
    <w:rsid w:val="001A2954"/>
    <w:rsid w:val="001A2D9B"/>
    <w:rsid w:val="001A39AA"/>
    <w:rsid w:val="001A452E"/>
    <w:rsid w:val="001A478A"/>
    <w:rsid w:val="001A56B2"/>
    <w:rsid w:val="001A6533"/>
    <w:rsid w:val="001A6D89"/>
    <w:rsid w:val="001B0383"/>
    <w:rsid w:val="001B37BF"/>
    <w:rsid w:val="001B3BD5"/>
    <w:rsid w:val="001B44A2"/>
    <w:rsid w:val="001B4920"/>
    <w:rsid w:val="001B4B18"/>
    <w:rsid w:val="001B5632"/>
    <w:rsid w:val="001B64B3"/>
    <w:rsid w:val="001B6EE6"/>
    <w:rsid w:val="001B7110"/>
    <w:rsid w:val="001B7965"/>
    <w:rsid w:val="001B7C9F"/>
    <w:rsid w:val="001B7E16"/>
    <w:rsid w:val="001C1327"/>
    <w:rsid w:val="001C26C6"/>
    <w:rsid w:val="001C4247"/>
    <w:rsid w:val="001C6482"/>
    <w:rsid w:val="001C653E"/>
    <w:rsid w:val="001D055E"/>
    <w:rsid w:val="001D18C4"/>
    <w:rsid w:val="001D1E77"/>
    <w:rsid w:val="001D2421"/>
    <w:rsid w:val="001D29C8"/>
    <w:rsid w:val="001D3036"/>
    <w:rsid w:val="001D32F4"/>
    <w:rsid w:val="001D524F"/>
    <w:rsid w:val="001D5536"/>
    <w:rsid w:val="001D63E1"/>
    <w:rsid w:val="001D7481"/>
    <w:rsid w:val="001D7FE6"/>
    <w:rsid w:val="001E1A35"/>
    <w:rsid w:val="001E2B8E"/>
    <w:rsid w:val="001E3834"/>
    <w:rsid w:val="001E388C"/>
    <w:rsid w:val="001E79B6"/>
    <w:rsid w:val="001F04F1"/>
    <w:rsid w:val="001F2449"/>
    <w:rsid w:val="001F263E"/>
    <w:rsid w:val="001F3556"/>
    <w:rsid w:val="001F4247"/>
    <w:rsid w:val="001F47D0"/>
    <w:rsid w:val="001F6906"/>
    <w:rsid w:val="00201248"/>
    <w:rsid w:val="002018EE"/>
    <w:rsid w:val="00201C0B"/>
    <w:rsid w:val="00203798"/>
    <w:rsid w:val="0020388C"/>
    <w:rsid w:val="002046A0"/>
    <w:rsid w:val="00204E7A"/>
    <w:rsid w:val="0020539F"/>
    <w:rsid w:val="00207062"/>
    <w:rsid w:val="0020783A"/>
    <w:rsid w:val="00207ED7"/>
    <w:rsid w:val="002105D2"/>
    <w:rsid w:val="00210EAF"/>
    <w:rsid w:val="00211719"/>
    <w:rsid w:val="00211AF0"/>
    <w:rsid w:val="00214BA9"/>
    <w:rsid w:val="00215FA5"/>
    <w:rsid w:val="00217D38"/>
    <w:rsid w:val="00221D3D"/>
    <w:rsid w:val="00221E7C"/>
    <w:rsid w:val="00225930"/>
    <w:rsid w:val="00225E8E"/>
    <w:rsid w:val="00227A3A"/>
    <w:rsid w:val="00227BBE"/>
    <w:rsid w:val="002301C0"/>
    <w:rsid w:val="00230D0D"/>
    <w:rsid w:val="0023145E"/>
    <w:rsid w:val="002342C7"/>
    <w:rsid w:val="00237C1E"/>
    <w:rsid w:val="00240232"/>
    <w:rsid w:val="00241745"/>
    <w:rsid w:val="00241823"/>
    <w:rsid w:val="002418C6"/>
    <w:rsid w:val="00241CD4"/>
    <w:rsid w:val="00241D72"/>
    <w:rsid w:val="00243E1E"/>
    <w:rsid w:val="00244A5F"/>
    <w:rsid w:val="00244FC9"/>
    <w:rsid w:val="002452EE"/>
    <w:rsid w:val="002453D2"/>
    <w:rsid w:val="002456D2"/>
    <w:rsid w:val="00245785"/>
    <w:rsid w:val="00245FC0"/>
    <w:rsid w:val="002513B7"/>
    <w:rsid w:val="00252910"/>
    <w:rsid w:val="00252BAB"/>
    <w:rsid w:val="00257950"/>
    <w:rsid w:val="002604C2"/>
    <w:rsid w:val="002606FA"/>
    <w:rsid w:val="00260A28"/>
    <w:rsid w:val="00260E84"/>
    <w:rsid w:val="0026230E"/>
    <w:rsid w:val="00262B1C"/>
    <w:rsid w:val="00262F12"/>
    <w:rsid w:val="00263BAD"/>
    <w:rsid w:val="00264059"/>
    <w:rsid w:val="002673DE"/>
    <w:rsid w:val="00267AF3"/>
    <w:rsid w:val="0027009C"/>
    <w:rsid w:val="00271075"/>
    <w:rsid w:val="002712A9"/>
    <w:rsid w:val="0027297D"/>
    <w:rsid w:val="00273657"/>
    <w:rsid w:val="002737ED"/>
    <w:rsid w:val="00274C2C"/>
    <w:rsid w:val="002815A2"/>
    <w:rsid w:val="00282B7B"/>
    <w:rsid w:val="0028349B"/>
    <w:rsid w:val="00283A29"/>
    <w:rsid w:val="002845F7"/>
    <w:rsid w:val="002846A0"/>
    <w:rsid w:val="00284A28"/>
    <w:rsid w:val="00286532"/>
    <w:rsid w:val="002872E6"/>
    <w:rsid w:val="00287E74"/>
    <w:rsid w:val="0028A3F5"/>
    <w:rsid w:val="002900B3"/>
    <w:rsid w:val="002932E6"/>
    <w:rsid w:val="002937B5"/>
    <w:rsid w:val="00294465"/>
    <w:rsid w:val="00296FCD"/>
    <w:rsid w:val="002A0030"/>
    <w:rsid w:val="002A072A"/>
    <w:rsid w:val="002A1148"/>
    <w:rsid w:val="002A3248"/>
    <w:rsid w:val="002A32AA"/>
    <w:rsid w:val="002A3EE9"/>
    <w:rsid w:val="002A4C26"/>
    <w:rsid w:val="002A64C0"/>
    <w:rsid w:val="002B319A"/>
    <w:rsid w:val="002B3D76"/>
    <w:rsid w:val="002B4D0F"/>
    <w:rsid w:val="002B5C79"/>
    <w:rsid w:val="002B7C2D"/>
    <w:rsid w:val="002C41D4"/>
    <w:rsid w:val="002C6453"/>
    <w:rsid w:val="002C679C"/>
    <w:rsid w:val="002C6B0D"/>
    <w:rsid w:val="002C72ED"/>
    <w:rsid w:val="002C79BE"/>
    <w:rsid w:val="002D0429"/>
    <w:rsid w:val="002D142F"/>
    <w:rsid w:val="002D1CDE"/>
    <w:rsid w:val="002D28AA"/>
    <w:rsid w:val="002D647B"/>
    <w:rsid w:val="002D7341"/>
    <w:rsid w:val="002E0E40"/>
    <w:rsid w:val="002E227D"/>
    <w:rsid w:val="002E2421"/>
    <w:rsid w:val="002E2836"/>
    <w:rsid w:val="002E3402"/>
    <w:rsid w:val="002E4049"/>
    <w:rsid w:val="002E5D88"/>
    <w:rsid w:val="002F0CFA"/>
    <w:rsid w:val="002F1418"/>
    <w:rsid w:val="002F1A25"/>
    <w:rsid w:val="002F2547"/>
    <w:rsid w:val="002F61E8"/>
    <w:rsid w:val="002F70B1"/>
    <w:rsid w:val="002F7DAA"/>
    <w:rsid w:val="0030024A"/>
    <w:rsid w:val="00300945"/>
    <w:rsid w:val="00300A91"/>
    <w:rsid w:val="003046D3"/>
    <w:rsid w:val="003047E2"/>
    <w:rsid w:val="00304FF2"/>
    <w:rsid w:val="00307F98"/>
    <w:rsid w:val="0031256E"/>
    <w:rsid w:val="00312792"/>
    <w:rsid w:val="00312B38"/>
    <w:rsid w:val="00312FAD"/>
    <w:rsid w:val="00314A75"/>
    <w:rsid w:val="00314EE2"/>
    <w:rsid w:val="003156CF"/>
    <w:rsid w:val="00317808"/>
    <w:rsid w:val="00320254"/>
    <w:rsid w:val="00320882"/>
    <w:rsid w:val="00321C9D"/>
    <w:rsid w:val="00321D73"/>
    <w:rsid w:val="00325F24"/>
    <w:rsid w:val="003260F1"/>
    <w:rsid w:val="00326A7B"/>
    <w:rsid w:val="00327E70"/>
    <w:rsid w:val="00327F0B"/>
    <w:rsid w:val="003301B0"/>
    <w:rsid w:val="00330218"/>
    <w:rsid w:val="00330735"/>
    <w:rsid w:val="003328EC"/>
    <w:rsid w:val="003330C7"/>
    <w:rsid w:val="003334F1"/>
    <w:rsid w:val="00334B32"/>
    <w:rsid w:val="003357C2"/>
    <w:rsid w:val="003363B4"/>
    <w:rsid w:val="0033710A"/>
    <w:rsid w:val="0034040E"/>
    <w:rsid w:val="00341656"/>
    <w:rsid w:val="00343D2C"/>
    <w:rsid w:val="0034471B"/>
    <w:rsid w:val="00344C36"/>
    <w:rsid w:val="00345122"/>
    <w:rsid w:val="00346E9E"/>
    <w:rsid w:val="003508FA"/>
    <w:rsid w:val="00350CC2"/>
    <w:rsid w:val="00350F38"/>
    <w:rsid w:val="00351235"/>
    <w:rsid w:val="0035373F"/>
    <w:rsid w:val="0035681F"/>
    <w:rsid w:val="00356F86"/>
    <w:rsid w:val="00357D4D"/>
    <w:rsid w:val="003613F7"/>
    <w:rsid w:val="00361655"/>
    <w:rsid w:val="003619DD"/>
    <w:rsid w:val="00361D52"/>
    <w:rsid w:val="00362C66"/>
    <w:rsid w:val="0036344F"/>
    <w:rsid w:val="003647FC"/>
    <w:rsid w:val="00364B7E"/>
    <w:rsid w:val="00365F4F"/>
    <w:rsid w:val="00367695"/>
    <w:rsid w:val="00367AFD"/>
    <w:rsid w:val="003705B2"/>
    <w:rsid w:val="00370F5A"/>
    <w:rsid w:val="0037137D"/>
    <w:rsid w:val="00371779"/>
    <w:rsid w:val="00373321"/>
    <w:rsid w:val="00376D5B"/>
    <w:rsid w:val="003808E7"/>
    <w:rsid w:val="00383631"/>
    <w:rsid w:val="00385B5F"/>
    <w:rsid w:val="00386818"/>
    <w:rsid w:val="003869AC"/>
    <w:rsid w:val="003871A1"/>
    <w:rsid w:val="00387455"/>
    <w:rsid w:val="00387463"/>
    <w:rsid w:val="00390CEB"/>
    <w:rsid w:val="003913C1"/>
    <w:rsid w:val="0039278C"/>
    <w:rsid w:val="00392822"/>
    <w:rsid w:val="00393D93"/>
    <w:rsid w:val="00393E19"/>
    <w:rsid w:val="00393FA0"/>
    <w:rsid w:val="00394078"/>
    <w:rsid w:val="00394E4C"/>
    <w:rsid w:val="00395E46"/>
    <w:rsid w:val="00396208"/>
    <w:rsid w:val="00396650"/>
    <w:rsid w:val="00397F99"/>
    <w:rsid w:val="003A1889"/>
    <w:rsid w:val="003A328B"/>
    <w:rsid w:val="003A392C"/>
    <w:rsid w:val="003A5E26"/>
    <w:rsid w:val="003A6BB4"/>
    <w:rsid w:val="003B0739"/>
    <w:rsid w:val="003B306B"/>
    <w:rsid w:val="003B4E82"/>
    <w:rsid w:val="003B5154"/>
    <w:rsid w:val="003B7146"/>
    <w:rsid w:val="003C0AF2"/>
    <w:rsid w:val="003C0B24"/>
    <w:rsid w:val="003C1281"/>
    <w:rsid w:val="003C12ED"/>
    <w:rsid w:val="003C1323"/>
    <w:rsid w:val="003C2A07"/>
    <w:rsid w:val="003C3257"/>
    <w:rsid w:val="003C36C0"/>
    <w:rsid w:val="003C40AE"/>
    <w:rsid w:val="003C42CB"/>
    <w:rsid w:val="003C455D"/>
    <w:rsid w:val="003C52CE"/>
    <w:rsid w:val="003C5FA0"/>
    <w:rsid w:val="003C6BC8"/>
    <w:rsid w:val="003C7774"/>
    <w:rsid w:val="003D02AE"/>
    <w:rsid w:val="003D0B42"/>
    <w:rsid w:val="003D18D2"/>
    <w:rsid w:val="003D328E"/>
    <w:rsid w:val="003D361D"/>
    <w:rsid w:val="003D3C40"/>
    <w:rsid w:val="003D5976"/>
    <w:rsid w:val="003D626C"/>
    <w:rsid w:val="003D75E3"/>
    <w:rsid w:val="003E02C0"/>
    <w:rsid w:val="003E0861"/>
    <w:rsid w:val="003E2D4A"/>
    <w:rsid w:val="003E2E51"/>
    <w:rsid w:val="003E31AF"/>
    <w:rsid w:val="003E3AE0"/>
    <w:rsid w:val="003E5399"/>
    <w:rsid w:val="003E5D16"/>
    <w:rsid w:val="003E5D85"/>
    <w:rsid w:val="003E5E94"/>
    <w:rsid w:val="003E65BF"/>
    <w:rsid w:val="003E78CF"/>
    <w:rsid w:val="003F3488"/>
    <w:rsid w:val="003F3EBE"/>
    <w:rsid w:val="003F3F26"/>
    <w:rsid w:val="003F417D"/>
    <w:rsid w:val="003F7218"/>
    <w:rsid w:val="00400DE9"/>
    <w:rsid w:val="0040174E"/>
    <w:rsid w:val="0040191E"/>
    <w:rsid w:val="004026A8"/>
    <w:rsid w:val="00404FDC"/>
    <w:rsid w:val="004054C7"/>
    <w:rsid w:val="004109FA"/>
    <w:rsid w:val="0041100A"/>
    <w:rsid w:val="00411BAF"/>
    <w:rsid w:val="00411DDC"/>
    <w:rsid w:val="0041314D"/>
    <w:rsid w:val="00423792"/>
    <w:rsid w:val="00423CEF"/>
    <w:rsid w:val="00425191"/>
    <w:rsid w:val="00426018"/>
    <w:rsid w:val="004261B5"/>
    <w:rsid w:val="00426744"/>
    <w:rsid w:val="00427017"/>
    <w:rsid w:val="004309A5"/>
    <w:rsid w:val="00431B35"/>
    <w:rsid w:val="00431E2E"/>
    <w:rsid w:val="004322D0"/>
    <w:rsid w:val="004336D7"/>
    <w:rsid w:val="00433E51"/>
    <w:rsid w:val="00436BCD"/>
    <w:rsid w:val="00437E55"/>
    <w:rsid w:val="004418EE"/>
    <w:rsid w:val="00441DA2"/>
    <w:rsid w:val="004425E0"/>
    <w:rsid w:val="00445619"/>
    <w:rsid w:val="00445B23"/>
    <w:rsid w:val="004461D6"/>
    <w:rsid w:val="00446659"/>
    <w:rsid w:val="00446761"/>
    <w:rsid w:val="00447B36"/>
    <w:rsid w:val="00452613"/>
    <w:rsid w:val="00453F31"/>
    <w:rsid w:val="00454BB4"/>
    <w:rsid w:val="004562FD"/>
    <w:rsid w:val="004564C9"/>
    <w:rsid w:val="00457318"/>
    <w:rsid w:val="004606CE"/>
    <w:rsid w:val="00463FC8"/>
    <w:rsid w:val="00464AEC"/>
    <w:rsid w:val="00467893"/>
    <w:rsid w:val="00470E2F"/>
    <w:rsid w:val="00472973"/>
    <w:rsid w:val="00472CF3"/>
    <w:rsid w:val="00473D6A"/>
    <w:rsid w:val="004747F1"/>
    <w:rsid w:val="00474FE0"/>
    <w:rsid w:val="004756E7"/>
    <w:rsid w:val="00475DA2"/>
    <w:rsid w:val="00476467"/>
    <w:rsid w:val="004768BF"/>
    <w:rsid w:val="0048049C"/>
    <w:rsid w:val="00481030"/>
    <w:rsid w:val="00481C46"/>
    <w:rsid w:val="00481D86"/>
    <w:rsid w:val="004828AC"/>
    <w:rsid w:val="00482C89"/>
    <w:rsid w:val="00482D8E"/>
    <w:rsid w:val="00484F98"/>
    <w:rsid w:val="004854DB"/>
    <w:rsid w:val="00487005"/>
    <w:rsid w:val="00491F65"/>
    <w:rsid w:val="00492455"/>
    <w:rsid w:val="00493390"/>
    <w:rsid w:val="00493F21"/>
    <w:rsid w:val="00494BB4"/>
    <w:rsid w:val="00494F37"/>
    <w:rsid w:val="00495405"/>
    <w:rsid w:val="00495C27"/>
    <w:rsid w:val="00495E69"/>
    <w:rsid w:val="00497DDE"/>
    <w:rsid w:val="004A1EAB"/>
    <w:rsid w:val="004A2562"/>
    <w:rsid w:val="004A5588"/>
    <w:rsid w:val="004A5F60"/>
    <w:rsid w:val="004A6782"/>
    <w:rsid w:val="004A6EB5"/>
    <w:rsid w:val="004A74B7"/>
    <w:rsid w:val="004B1DBA"/>
    <w:rsid w:val="004B32B3"/>
    <w:rsid w:val="004B40ED"/>
    <w:rsid w:val="004B58FA"/>
    <w:rsid w:val="004B626C"/>
    <w:rsid w:val="004B7A99"/>
    <w:rsid w:val="004BDB53"/>
    <w:rsid w:val="004C257B"/>
    <w:rsid w:val="004C2CBE"/>
    <w:rsid w:val="004C462A"/>
    <w:rsid w:val="004C519B"/>
    <w:rsid w:val="004C5E69"/>
    <w:rsid w:val="004C6CC3"/>
    <w:rsid w:val="004C7306"/>
    <w:rsid w:val="004C780C"/>
    <w:rsid w:val="004C7F0B"/>
    <w:rsid w:val="004D02D2"/>
    <w:rsid w:val="004D1851"/>
    <w:rsid w:val="004D2F4C"/>
    <w:rsid w:val="004D3B81"/>
    <w:rsid w:val="004D5BEF"/>
    <w:rsid w:val="004D6474"/>
    <w:rsid w:val="004D6DD9"/>
    <w:rsid w:val="004D7285"/>
    <w:rsid w:val="004E040A"/>
    <w:rsid w:val="004E30E6"/>
    <w:rsid w:val="004E4DE1"/>
    <w:rsid w:val="004E5093"/>
    <w:rsid w:val="004E7D9C"/>
    <w:rsid w:val="004F1ABE"/>
    <w:rsid w:val="004F1E30"/>
    <w:rsid w:val="004F3549"/>
    <w:rsid w:val="004F3BE4"/>
    <w:rsid w:val="004F3E27"/>
    <w:rsid w:val="004F4A4D"/>
    <w:rsid w:val="004F5505"/>
    <w:rsid w:val="004F70B8"/>
    <w:rsid w:val="004F715D"/>
    <w:rsid w:val="004F7BAA"/>
    <w:rsid w:val="005030A6"/>
    <w:rsid w:val="0050408B"/>
    <w:rsid w:val="00504359"/>
    <w:rsid w:val="00505514"/>
    <w:rsid w:val="00505FF7"/>
    <w:rsid w:val="005063F6"/>
    <w:rsid w:val="00507A93"/>
    <w:rsid w:val="0051105A"/>
    <w:rsid w:val="0051270A"/>
    <w:rsid w:val="00512D49"/>
    <w:rsid w:val="00512DCD"/>
    <w:rsid w:val="00515726"/>
    <w:rsid w:val="005176EA"/>
    <w:rsid w:val="00520F2E"/>
    <w:rsid w:val="0052169F"/>
    <w:rsid w:val="00521BE0"/>
    <w:rsid w:val="00522359"/>
    <w:rsid w:val="005231E4"/>
    <w:rsid w:val="0052378D"/>
    <w:rsid w:val="00523793"/>
    <w:rsid w:val="00527003"/>
    <w:rsid w:val="00530A34"/>
    <w:rsid w:val="005319D5"/>
    <w:rsid w:val="00532129"/>
    <w:rsid w:val="005339B4"/>
    <w:rsid w:val="005343D0"/>
    <w:rsid w:val="00536EE3"/>
    <w:rsid w:val="00537B8C"/>
    <w:rsid w:val="00537CDC"/>
    <w:rsid w:val="00537EE7"/>
    <w:rsid w:val="005418B7"/>
    <w:rsid w:val="00541EAE"/>
    <w:rsid w:val="00542A4C"/>
    <w:rsid w:val="0054738B"/>
    <w:rsid w:val="00547F8E"/>
    <w:rsid w:val="00551343"/>
    <w:rsid w:val="005518C3"/>
    <w:rsid w:val="00552608"/>
    <w:rsid w:val="00553B32"/>
    <w:rsid w:val="00555005"/>
    <w:rsid w:val="005559DB"/>
    <w:rsid w:val="00556BD3"/>
    <w:rsid w:val="00556EEE"/>
    <w:rsid w:val="00557967"/>
    <w:rsid w:val="0056171E"/>
    <w:rsid w:val="005634C6"/>
    <w:rsid w:val="0056357F"/>
    <w:rsid w:val="00566839"/>
    <w:rsid w:val="00567081"/>
    <w:rsid w:val="00567DE1"/>
    <w:rsid w:val="00570DB6"/>
    <w:rsid w:val="00571262"/>
    <w:rsid w:val="0057171B"/>
    <w:rsid w:val="0057175D"/>
    <w:rsid w:val="00571CC8"/>
    <w:rsid w:val="00571EE6"/>
    <w:rsid w:val="005721DB"/>
    <w:rsid w:val="00572324"/>
    <w:rsid w:val="0057296F"/>
    <w:rsid w:val="00572ACE"/>
    <w:rsid w:val="00573704"/>
    <w:rsid w:val="005747C9"/>
    <w:rsid w:val="00575480"/>
    <w:rsid w:val="00575542"/>
    <w:rsid w:val="00575F9F"/>
    <w:rsid w:val="00575FC3"/>
    <w:rsid w:val="00576F8B"/>
    <w:rsid w:val="00580DE2"/>
    <w:rsid w:val="005820BA"/>
    <w:rsid w:val="00583DFD"/>
    <w:rsid w:val="0058631F"/>
    <w:rsid w:val="0058645D"/>
    <w:rsid w:val="00586CFF"/>
    <w:rsid w:val="00586F6A"/>
    <w:rsid w:val="005873A5"/>
    <w:rsid w:val="00590F6E"/>
    <w:rsid w:val="0059138D"/>
    <w:rsid w:val="0059351A"/>
    <w:rsid w:val="00595741"/>
    <w:rsid w:val="005A08EB"/>
    <w:rsid w:val="005A1AEC"/>
    <w:rsid w:val="005A1D66"/>
    <w:rsid w:val="005A6FF7"/>
    <w:rsid w:val="005A7C17"/>
    <w:rsid w:val="005B25B2"/>
    <w:rsid w:val="005B38AC"/>
    <w:rsid w:val="005B4FBD"/>
    <w:rsid w:val="005B62E7"/>
    <w:rsid w:val="005B659C"/>
    <w:rsid w:val="005B6EDC"/>
    <w:rsid w:val="005B7B43"/>
    <w:rsid w:val="005B7D2E"/>
    <w:rsid w:val="005C29A7"/>
    <w:rsid w:val="005C3436"/>
    <w:rsid w:val="005C441D"/>
    <w:rsid w:val="005C57B7"/>
    <w:rsid w:val="005C5A9B"/>
    <w:rsid w:val="005D0354"/>
    <w:rsid w:val="005D1A43"/>
    <w:rsid w:val="005D1CF9"/>
    <w:rsid w:val="005D478B"/>
    <w:rsid w:val="005D50FE"/>
    <w:rsid w:val="005D6128"/>
    <w:rsid w:val="005D667E"/>
    <w:rsid w:val="005E26E1"/>
    <w:rsid w:val="005E2D0A"/>
    <w:rsid w:val="005E3D83"/>
    <w:rsid w:val="005E49C0"/>
    <w:rsid w:val="005E4A58"/>
    <w:rsid w:val="005F00FA"/>
    <w:rsid w:val="005F08F9"/>
    <w:rsid w:val="005F0D0F"/>
    <w:rsid w:val="005F218C"/>
    <w:rsid w:val="005F3A4D"/>
    <w:rsid w:val="005F3F49"/>
    <w:rsid w:val="005F44D4"/>
    <w:rsid w:val="005F49D9"/>
    <w:rsid w:val="005F6324"/>
    <w:rsid w:val="005F72F3"/>
    <w:rsid w:val="005F7A1B"/>
    <w:rsid w:val="005F7D70"/>
    <w:rsid w:val="00600E8C"/>
    <w:rsid w:val="00601864"/>
    <w:rsid w:val="0060275E"/>
    <w:rsid w:val="00605D6B"/>
    <w:rsid w:val="00607407"/>
    <w:rsid w:val="006130E6"/>
    <w:rsid w:val="006135AB"/>
    <w:rsid w:val="00614545"/>
    <w:rsid w:val="00614E51"/>
    <w:rsid w:val="00616FCC"/>
    <w:rsid w:val="006213D5"/>
    <w:rsid w:val="00621CFF"/>
    <w:rsid w:val="006223E8"/>
    <w:rsid w:val="006225EA"/>
    <w:rsid w:val="006229A4"/>
    <w:rsid w:val="0062319C"/>
    <w:rsid w:val="00624828"/>
    <w:rsid w:val="00624A21"/>
    <w:rsid w:val="00624ED0"/>
    <w:rsid w:val="00624EDE"/>
    <w:rsid w:val="00624FA2"/>
    <w:rsid w:val="00624FEF"/>
    <w:rsid w:val="00625367"/>
    <w:rsid w:val="00627591"/>
    <w:rsid w:val="00627672"/>
    <w:rsid w:val="00627932"/>
    <w:rsid w:val="00630BD9"/>
    <w:rsid w:val="00632E32"/>
    <w:rsid w:val="006335F5"/>
    <w:rsid w:val="006336D5"/>
    <w:rsid w:val="00634E96"/>
    <w:rsid w:val="006360D9"/>
    <w:rsid w:val="0063622E"/>
    <w:rsid w:val="00636389"/>
    <w:rsid w:val="00636464"/>
    <w:rsid w:val="0064028B"/>
    <w:rsid w:val="00640DFC"/>
    <w:rsid w:val="00644D83"/>
    <w:rsid w:val="00644F6F"/>
    <w:rsid w:val="0064628A"/>
    <w:rsid w:val="00647F10"/>
    <w:rsid w:val="006505C0"/>
    <w:rsid w:val="00650860"/>
    <w:rsid w:val="00651BFB"/>
    <w:rsid w:val="00652234"/>
    <w:rsid w:val="00657006"/>
    <w:rsid w:val="00657488"/>
    <w:rsid w:val="0065771A"/>
    <w:rsid w:val="00660BB5"/>
    <w:rsid w:val="0066314A"/>
    <w:rsid w:val="00663895"/>
    <w:rsid w:val="00665F6D"/>
    <w:rsid w:val="00666996"/>
    <w:rsid w:val="0067021D"/>
    <w:rsid w:val="006704B3"/>
    <w:rsid w:val="006716EA"/>
    <w:rsid w:val="00671F59"/>
    <w:rsid w:val="00673236"/>
    <w:rsid w:val="006746F0"/>
    <w:rsid w:val="0067477F"/>
    <w:rsid w:val="00676292"/>
    <w:rsid w:val="0067647F"/>
    <w:rsid w:val="00677C67"/>
    <w:rsid w:val="006810C3"/>
    <w:rsid w:val="00681B4A"/>
    <w:rsid w:val="00682B1D"/>
    <w:rsid w:val="00682D98"/>
    <w:rsid w:val="0068363C"/>
    <w:rsid w:val="00686559"/>
    <w:rsid w:val="0068669D"/>
    <w:rsid w:val="00686FAE"/>
    <w:rsid w:val="00687B9B"/>
    <w:rsid w:val="00687CC9"/>
    <w:rsid w:val="006901D7"/>
    <w:rsid w:val="00691147"/>
    <w:rsid w:val="00691940"/>
    <w:rsid w:val="00691CDB"/>
    <w:rsid w:val="0069218F"/>
    <w:rsid w:val="0069277A"/>
    <w:rsid w:val="006942E3"/>
    <w:rsid w:val="00695D3E"/>
    <w:rsid w:val="0069738B"/>
    <w:rsid w:val="00697B10"/>
    <w:rsid w:val="006A0D27"/>
    <w:rsid w:val="006A1BD8"/>
    <w:rsid w:val="006A2364"/>
    <w:rsid w:val="006A3316"/>
    <w:rsid w:val="006A5404"/>
    <w:rsid w:val="006A5639"/>
    <w:rsid w:val="006A5642"/>
    <w:rsid w:val="006A5A53"/>
    <w:rsid w:val="006B055A"/>
    <w:rsid w:val="006B094D"/>
    <w:rsid w:val="006B126E"/>
    <w:rsid w:val="006B2808"/>
    <w:rsid w:val="006B2DEB"/>
    <w:rsid w:val="006B3F18"/>
    <w:rsid w:val="006B4CC6"/>
    <w:rsid w:val="006B602E"/>
    <w:rsid w:val="006C1210"/>
    <w:rsid w:val="006C56E2"/>
    <w:rsid w:val="006D1329"/>
    <w:rsid w:val="006D1913"/>
    <w:rsid w:val="006D35DB"/>
    <w:rsid w:val="006D4EA0"/>
    <w:rsid w:val="006D514F"/>
    <w:rsid w:val="006D5684"/>
    <w:rsid w:val="006D67ED"/>
    <w:rsid w:val="006E13DC"/>
    <w:rsid w:val="006E1BE5"/>
    <w:rsid w:val="006E467C"/>
    <w:rsid w:val="006E5B36"/>
    <w:rsid w:val="006E5DF0"/>
    <w:rsid w:val="006E73B7"/>
    <w:rsid w:val="006F047A"/>
    <w:rsid w:val="006F09F3"/>
    <w:rsid w:val="006F179F"/>
    <w:rsid w:val="006F26E7"/>
    <w:rsid w:val="006F3AE5"/>
    <w:rsid w:val="006F3F38"/>
    <w:rsid w:val="006F4319"/>
    <w:rsid w:val="006F47B8"/>
    <w:rsid w:val="006F718B"/>
    <w:rsid w:val="006F7DDA"/>
    <w:rsid w:val="00701882"/>
    <w:rsid w:val="007048C6"/>
    <w:rsid w:val="00704B3B"/>
    <w:rsid w:val="00704C9D"/>
    <w:rsid w:val="007055E6"/>
    <w:rsid w:val="007076A8"/>
    <w:rsid w:val="007109EB"/>
    <w:rsid w:val="00710A01"/>
    <w:rsid w:val="00710D3F"/>
    <w:rsid w:val="00712CC3"/>
    <w:rsid w:val="007131A7"/>
    <w:rsid w:val="00713D86"/>
    <w:rsid w:val="00713EFB"/>
    <w:rsid w:val="00720A7E"/>
    <w:rsid w:val="0072117A"/>
    <w:rsid w:val="00723461"/>
    <w:rsid w:val="007243B2"/>
    <w:rsid w:val="00727F33"/>
    <w:rsid w:val="00727F6A"/>
    <w:rsid w:val="007309D0"/>
    <w:rsid w:val="00731D28"/>
    <w:rsid w:val="0073317E"/>
    <w:rsid w:val="00737271"/>
    <w:rsid w:val="007403DC"/>
    <w:rsid w:val="00742001"/>
    <w:rsid w:val="00744F40"/>
    <w:rsid w:val="007454BB"/>
    <w:rsid w:val="007455FC"/>
    <w:rsid w:val="007479EB"/>
    <w:rsid w:val="00747C8A"/>
    <w:rsid w:val="0075348B"/>
    <w:rsid w:val="00753A9E"/>
    <w:rsid w:val="00755B15"/>
    <w:rsid w:val="007576EE"/>
    <w:rsid w:val="00760278"/>
    <w:rsid w:val="00761097"/>
    <w:rsid w:val="00761450"/>
    <w:rsid w:val="00762D41"/>
    <w:rsid w:val="0076376B"/>
    <w:rsid w:val="0076378D"/>
    <w:rsid w:val="00763DC4"/>
    <w:rsid w:val="00764B67"/>
    <w:rsid w:val="00764E52"/>
    <w:rsid w:val="007700E5"/>
    <w:rsid w:val="00771434"/>
    <w:rsid w:val="00771DC2"/>
    <w:rsid w:val="00773B75"/>
    <w:rsid w:val="00774522"/>
    <w:rsid w:val="007759A1"/>
    <w:rsid w:val="00777FAE"/>
    <w:rsid w:val="00780AAA"/>
    <w:rsid w:val="00782003"/>
    <w:rsid w:val="0078201E"/>
    <w:rsid w:val="0078244B"/>
    <w:rsid w:val="0078268F"/>
    <w:rsid w:val="00782D7D"/>
    <w:rsid w:val="00782F02"/>
    <w:rsid w:val="007831C9"/>
    <w:rsid w:val="0078371D"/>
    <w:rsid w:val="00786359"/>
    <w:rsid w:val="0078696C"/>
    <w:rsid w:val="00786BF5"/>
    <w:rsid w:val="00787AAA"/>
    <w:rsid w:val="00790054"/>
    <w:rsid w:val="00790631"/>
    <w:rsid w:val="007907BD"/>
    <w:rsid w:val="00790813"/>
    <w:rsid w:val="00792C2E"/>
    <w:rsid w:val="00792E2C"/>
    <w:rsid w:val="00793335"/>
    <w:rsid w:val="007940E2"/>
    <w:rsid w:val="00794566"/>
    <w:rsid w:val="00796544"/>
    <w:rsid w:val="00796C99"/>
    <w:rsid w:val="007A23B5"/>
    <w:rsid w:val="007A2D7E"/>
    <w:rsid w:val="007A4E2C"/>
    <w:rsid w:val="007A7BEB"/>
    <w:rsid w:val="007B0250"/>
    <w:rsid w:val="007B0498"/>
    <w:rsid w:val="007B0591"/>
    <w:rsid w:val="007B0834"/>
    <w:rsid w:val="007B090A"/>
    <w:rsid w:val="007B0B53"/>
    <w:rsid w:val="007B17F4"/>
    <w:rsid w:val="007B4E51"/>
    <w:rsid w:val="007B61CB"/>
    <w:rsid w:val="007C048F"/>
    <w:rsid w:val="007C0A48"/>
    <w:rsid w:val="007C4A60"/>
    <w:rsid w:val="007C4C7F"/>
    <w:rsid w:val="007C77E2"/>
    <w:rsid w:val="007C7951"/>
    <w:rsid w:val="007D051E"/>
    <w:rsid w:val="007D2A88"/>
    <w:rsid w:val="007D385B"/>
    <w:rsid w:val="007D3A5D"/>
    <w:rsid w:val="007E3D56"/>
    <w:rsid w:val="007E4FE9"/>
    <w:rsid w:val="007E6AF0"/>
    <w:rsid w:val="007E6C2A"/>
    <w:rsid w:val="007F0AE2"/>
    <w:rsid w:val="007F0E16"/>
    <w:rsid w:val="007F1223"/>
    <w:rsid w:val="007F20DB"/>
    <w:rsid w:val="007F2A31"/>
    <w:rsid w:val="007F373A"/>
    <w:rsid w:val="007F3851"/>
    <w:rsid w:val="007F43E0"/>
    <w:rsid w:val="007F58A3"/>
    <w:rsid w:val="007F6837"/>
    <w:rsid w:val="007F696E"/>
    <w:rsid w:val="00800936"/>
    <w:rsid w:val="00800D43"/>
    <w:rsid w:val="008027A1"/>
    <w:rsid w:val="008063EE"/>
    <w:rsid w:val="008070E0"/>
    <w:rsid w:val="008077BC"/>
    <w:rsid w:val="00811D3E"/>
    <w:rsid w:val="00812483"/>
    <w:rsid w:val="008128A4"/>
    <w:rsid w:val="0081341A"/>
    <w:rsid w:val="0081529A"/>
    <w:rsid w:val="00815895"/>
    <w:rsid w:val="00815939"/>
    <w:rsid w:val="00815CAF"/>
    <w:rsid w:val="00816024"/>
    <w:rsid w:val="00816AB3"/>
    <w:rsid w:val="00817599"/>
    <w:rsid w:val="008179A5"/>
    <w:rsid w:val="0082047F"/>
    <w:rsid w:val="00820E44"/>
    <w:rsid w:val="008215D1"/>
    <w:rsid w:val="00822572"/>
    <w:rsid w:val="00823454"/>
    <w:rsid w:val="00823B3D"/>
    <w:rsid w:val="00824BC1"/>
    <w:rsid w:val="0083056C"/>
    <w:rsid w:val="008308F8"/>
    <w:rsid w:val="008311AE"/>
    <w:rsid w:val="00835273"/>
    <w:rsid w:val="00835777"/>
    <w:rsid w:val="00840188"/>
    <w:rsid w:val="00841FC7"/>
    <w:rsid w:val="00842CE4"/>
    <w:rsid w:val="00843599"/>
    <w:rsid w:val="0084435D"/>
    <w:rsid w:val="00844A35"/>
    <w:rsid w:val="00844B0E"/>
    <w:rsid w:val="00844D1F"/>
    <w:rsid w:val="0084527E"/>
    <w:rsid w:val="008465EF"/>
    <w:rsid w:val="0084714C"/>
    <w:rsid w:val="008473BD"/>
    <w:rsid w:val="00847CAB"/>
    <w:rsid w:val="00853B2E"/>
    <w:rsid w:val="0085408D"/>
    <w:rsid w:val="0085452D"/>
    <w:rsid w:val="00855161"/>
    <w:rsid w:val="00856409"/>
    <w:rsid w:val="00856A1C"/>
    <w:rsid w:val="00857617"/>
    <w:rsid w:val="00857976"/>
    <w:rsid w:val="00860F71"/>
    <w:rsid w:val="00862508"/>
    <w:rsid w:val="00862A15"/>
    <w:rsid w:val="00862D3D"/>
    <w:rsid w:val="0086339C"/>
    <w:rsid w:val="00863AA3"/>
    <w:rsid w:val="0086433F"/>
    <w:rsid w:val="00865E05"/>
    <w:rsid w:val="00866C9A"/>
    <w:rsid w:val="00866FBB"/>
    <w:rsid w:val="00867A18"/>
    <w:rsid w:val="00870806"/>
    <w:rsid w:val="00872C5E"/>
    <w:rsid w:val="00873002"/>
    <w:rsid w:val="008746E5"/>
    <w:rsid w:val="00875668"/>
    <w:rsid w:val="008757AB"/>
    <w:rsid w:val="008800C1"/>
    <w:rsid w:val="008801EA"/>
    <w:rsid w:val="008812E4"/>
    <w:rsid w:val="00882F5B"/>
    <w:rsid w:val="00883998"/>
    <w:rsid w:val="00883B4D"/>
    <w:rsid w:val="00883C90"/>
    <w:rsid w:val="008840DB"/>
    <w:rsid w:val="00886043"/>
    <w:rsid w:val="0088639B"/>
    <w:rsid w:val="008874D5"/>
    <w:rsid w:val="00887F4D"/>
    <w:rsid w:val="008904AE"/>
    <w:rsid w:val="0089185A"/>
    <w:rsid w:val="00891CB4"/>
    <w:rsid w:val="00893809"/>
    <w:rsid w:val="00895C32"/>
    <w:rsid w:val="00896D0E"/>
    <w:rsid w:val="00896D31"/>
    <w:rsid w:val="0089788B"/>
    <w:rsid w:val="008A0799"/>
    <w:rsid w:val="008A0F03"/>
    <w:rsid w:val="008A195F"/>
    <w:rsid w:val="008A1B96"/>
    <w:rsid w:val="008A4C44"/>
    <w:rsid w:val="008A4CCF"/>
    <w:rsid w:val="008A61A9"/>
    <w:rsid w:val="008A6650"/>
    <w:rsid w:val="008A6EFF"/>
    <w:rsid w:val="008A79A6"/>
    <w:rsid w:val="008B0C88"/>
    <w:rsid w:val="008B1AC6"/>
    <w:rsid w:val="008B5F24"/>
    <w:rsid w:val="008B7129"/>
    <w:rsid w:val="008C2606"/>
    <w:rsid w:val="008C328B"/>
    <w:rsid w:val="008C34B8"/>
    <w:rsid w:val="008C4619"/>
    <w:rsid w:val="008C6981"/>
    <w:rsid w:val="008C796B"/>
    <w:rsid w:val="008D0EEC"/>
    <w:rsid w:val="008D2ACC"/>
    <w:rsid w:val="008D3F7D"/>
    <w:rsid w:val="008D5747"/>
    <w:rsid w:val="008D72D0"/>
    <w:rsid w:val="008E1166"/>
    <w:rsid w:val="008E1FCA"/>
    <w:rsid w:val="008E21FA"/>
    <w:rsid w:val="008E5BC6"/>
    <w:rsid w:val="008E6783"/>
    <w:rsid w:val="008F01C3"/>
    <w:rsid w:val="008F13FE"/>
    <w:rsid w:val="008F197A"/>
    <w:rsid w:val="008F32E4"/>
    <w:rsid w:val="008F36C4"/>
    <w:rsid w:val="008F3B21"/>
    <w:rsid w:val="008F3CA3"/>
    <w:rsid w:val="008F4AF4"/>
    <w:rsid w:val="008F6160"/>
    <w:rsid w:val="008F6A5C"/>
    <w:rsid w:val="008F7136"/>
    <w:rsid w:val="00900E44"/>
    <w:rsid w:val="0090250B"/>
    <w:rsid w:val="00902598"/>
    <w:rsid w:val="009038B9"/>
    <w:rsid w:val="0090398C"/>
    <w:rsid w:val="00903FFC"/>
    <w:rsid w:val="00905781"/>
    <w:rsid w:val="00906108"/>
    <w:rsid w:val="00906546"/>
    <w:rsid w:val="00906A91"/>
    <w:rsid w:val="00907328"/>
    <w:rsid w:val="00911475"/>
    <w:rsid w:val="00911C7B"/>
    <w:rsid w:val="0091265F"/>
    <w:rsid w:val="009127F2"/>
    <w:rsid w:val="00913EFA"/>
    <w:rsid w:val="00914605"/>
    <w:rsid w:val="009173FA"/>
    <w:rsid w:val="00917708"/>
    <w:rsid w:val="00917759"/>
    <w:rsid w:val="009200B4"/>
    <w:rsid w:val="009202E6"/>
    <w:rsid w:val="00920DE8"/>
    <w:rsid w:val="0092173B"/>
    <w:rsid w:val="00921D97"/>
    <w:rsid w:val="00921F2C"/>
    <w:rsid w:val="009226AF"/>
    <w:rsid w:val="009236A3"/>
    <w:rsid w:val="00924499"/>
    <w:rsid w:val="009245DC"/>
    <w:rsid w:val="009246F4"/>
    <w:rsid w:val="009258D7"/>
    <w:rsid w:val="0092726B"/>
    <w:rsid w:val="00927825"/>
    <w:rsid w:val="009300E9"/>
    <w:rsid w:val="00930395"/>
    <w:rsid w:val="009304BE"/>
    <w:rsid w:val="00930D5F"/>
    <w:rsid w:val="00931AAB"/>
    <w:rsid w:val="00932625"/>
    <w:rsid w:val="00932671"/>
    <w:rsid w:val="00933BA1"/>
    <w:rsid w:val="00934708"/>
    <w:rsid w:val="00934A77"/>
    <w:rsid w:val="00934FE0"/>
    <w:rsid w:val="0093579A"/>
    <w:rsid w:val="00935C48"/>
    <w:rsid w:val="00937E8C"/>
    <w:rsid w:val="00942F8B"/>
    <w:rsid w:val="009433F5"/>
    <w:rsid w:val="0094370D"/>
    <w:rsid w:val="00943C4A"/>
    <w:rsid w:val="009445D4"/>
    <w:rsid w:val="00945482"/>
    <w:rsid w:val="009463D3"/>
    <w:rsid w:val="00946555"/>
    <w:rsid w:val="00947CC8"/>
    <w:rsid w:val="0095065A"/>
    <w:rsid w:val="00953815"/>
    <w:rsid w:val="009546F3"/>
    <w:rsid w:val="009549FA"/>
    <w:rsid w:val="00955495"/>
    <w:rsid w:val="00956DFB"/>
    <w:rsid w:val="00960195"/>
    <w:rsid w:val="00960CF6"/>
    <w:rsid w:val="00961A6E"/>
    <w:rsid w:val="00962AD4"/>
    <w:rsid w:val="00962D74"/>
    <w:rsid w:val="00962DE9"/>
    <w:rsid w:val="009639FF"/>
    <w:rsid w:val="00963C57"/>
    <w:rsid w:val="009648A4"/>
    <w:rsid w:val="009653B2"/>
    <w:rsid w:val="00970D6D"/>
    <w:rsid w:val="00971125"/>
    <w:rsid w:val="00971D5C"/>
    <w:rsid w:val="00972C4F"/>
    <w:rsid w:val="009763C3"/>
    <w:rsid w:val="00976726"/>
    <w:rsid w:val="00977C87"/>
    <w:rsid w:val="009851AA"/>
    <w:rsid w:val="00985250"/>
    <w:rsid w:val="00986C1D"/>
    <w:rsid w:val="009877BD"/>
    <w:rsid w:val="00990EDD"/>
    <w:rsid w:val="00990F5C"/>
    <w:rsid w:val="009911CF"/>
    <w:rsid w:val="009911E9"/>
    <w:rsid w:val="0099159F"/>
    <w:rsid w:val="009923DA"/>
    <w:rsid w:val="00992BBA"/>
    <w:rsid w:val="009942DC"/>
    <w:rsid w:val="00994B40"/>
    <w:rsid w:val="00995714"/>
    <w:rsid w:val="009970E3"/>
    <w:rsid w:val="00997947"/>
    <w:rsid w:val="009A0311"/>
    <w:rsid w:val="009A2F96"/>
    <w:rsid w:val="009A3F01"/>
    <w:rsid w:val="009B01E8"/>
    <w:rsid w:val="009B0565"/>
    <w:rsid w:val="009B1D59"/>
    <w:rsid w:val="009B23F4"/>
    <w:rsid w:val="009B26F3"/>
    <w:rsid w:val="009B3296"/>
    <w:rsid w:val="009B3297"/>
    <w:rsid w:val="009B4265"/>
    <w:rsid w:val="009B5E2A"/>
    <w:rsid w:val="009B5E43"/>
    <w:rsid w:val="009B63D8"/>
    <w:rsid w:val="009B6BB0"/>
    <w:rsid w:val="009C1763"/>
    <w:rsid w:val="009C4C26"/>
    <w:rsid w:val="009C4D64"/>
    <w:rsid w:val="009C4E12"/>
    <w:rsid w:val="009C4FE8"/>
    <w:rsid w:val="009C6B5A"/>
    <w:rsid w:val="009C6B79"/>
    <w:rsid w:val="009D04A3"/>
    <w:rsid w:val="009D088A"/>
    <w:rsid w:val="009D15B7"/>
    <w:rsid w:val="009D38CC"/>
    <w:rsid w:val="009D4306"/>
    <w:rsid w:val="009D6AF1"/>
    <w:rsid w:val="009D7327"/>
    <w:rsid w:val="009E0510"/>
    <w:rsid w:val="009E10DA"/>
    <w:rsid w:val="009E17BA"/>
    <w:rsid w:val="009E1DDF"/>
    <w:rsid w:val="009E2C80"/>
    <w:rsid w:val="009E355F"/>
    <w:rsid w:val="009E3E63"/>
    <w:rsid w:val="009E44E5"/>
    <w:rsid w:val="009E5D1E"/>
    <w:rsid w:val="009E5DBB"/>
    <w:rsid w:val="009F108F"/>
    <w:rsid w:val="009F121B"/>
    <w:rsid w:val="009F26A2"/>
    <w:rsid w:val="009F3373"/>
    <w:rsid w:val="009F4136"/>
    <w:rsid w:val="009F5349"/>
    <w:rsid w:val="009F6ABE"/>
    <w:rsid w:val="00A00746"/>
    <w:rsid w:val="00A010C8"/>
    <w:rsid w:val="00A02F42"/>
    <w:rsid w:val="00A05726"/>
    <w:rsid w:val="00A05A88"/>
    <w:rsid w:val="00A06148"/>
    <w:rsid w:val="00A064E0"/>
    <w:rsid w:val="00A10380"/>
    <w:rsid w:val="00A10552"/>
    <w:rsid w:val="00A10BAF"/>
    <w:rsid w:val="00A13DA5"/>
    <w:rsid w:val="00A1449B"/>
    <w:rsid w:val="00A15DE9"/>
    <w:rsid w:val="00A1644B"/>
    <w:rsid w:val="00A1727F"/>
    <w:rsid w:val="00A213F0"/>
    <w:rsid w:val="00A22877"/>
    <w:rsid w:val="00A251AD"/>
    <w:rsid w:val="00A26E72"/>
    <w:rsid w:val="00A308D4"/>
    <w:rsid w:val="00A32122"/>
    <w:rsid w:val="00A3306B"/>
    <w:rsid w:val="00A35550"/>
    <w:rsid w:val="00A35DF0"/>
    <w:rsid w:val="00A367E3"/>
    <w:rsid w:val="00A37898"/>
    <w:rsid w:val="00A44B8F"/>
    <w:rsid w:val="00A45E3D"/>
    <w:rsid w:val="00A467DD"/>
    <w:rsid w:val="00A46BCA"/>
    <w:rsid w:val="00A46BCD"/>
    <w:rsid w:val="00A4769A"/>
    <w:rsid w:val="00A478DA"/>
    <w:rsid w:val="00A52AC1"/>
    <w:rsid w:val="00A531C9"/>
    <w:rsid w:val="00A53A52"/>
    <w:rsid w:val="00A555F7"/>
    <w:rsid w:val="00A55C42"/>
    <w:rsid w:val="00A564DC"/>
    <w:rsid w:val="00A61686"/>
    <w:rsid w:val="00A61B46"/>
    <w:rsid w:val="00A61EAF"/>
    <w:rsid w:val="00A64DE5"/>
    <w:rsid w:val="00A64E78"/>
    <w:rsid w:val="00A657EE"/>
    <w:rsid w:val="00A66366"/>
    <w:rsid w:val="00A6651A"/>
    <w:rsid w:val="00A66E89"/>
    <w:rsid w:val="00A67C3F"/>
    <w:rsid w:val="00A70900"/>
    <w:rsid w:val="00A74700"/>
    <w:rsid w:val="00A748DF"/>
    <w:rsid w:val="00A76035"/>
    <w:rsid w:val="00A764E0"/>
    <w:rsid w:val="00A800B6"/>
    <w:rsid w:val="00A801CA"/>
    <w:rsid w:val="00A8060E"/>
    <w:rsid w:val="00A8258F"/>
    <w:rsid w:val="00A82AC2"/>
    <w:rsid w:val="00A82F56"/>
    <w:rsid w:val="00A845A5"/>
    <w:rsid w:val="00A858AE"/>
    <w:rsid w:val="00A967F6"/>
    <w:rsid w:val="00A96D71"/>
    <w:rsid w:val="00A971B5"/>
    <w:rsid w:val="00AA0573"/>
    <w:rsid w:val="00AA1454"/>
    <w:rsid w:val="00AA2354"/>
    <w:rsid w:val="00AA2495"/>
    <w:rsid w:val="00AA285E"/>
    <w:rsid w:val="00AA3480"/>
    <w:rsid w:val="00AA3F34"/>
    <w:rsid w:val="00AA4F9D"/>
    <w:rsid w:val="00AA52A1"/>
    <w:rsid w:val="00AB1502"/>
    <w:rsid w:val="00AB26E4"/>
    <w:rsid w:val="00AB2B33"/>
    <w:rsid w:val="00AB3E35"/>
    <w:rsid w:val="00AB4462"/>
    <w:rsid w:val="00AB6252"/>
    <w:rsid w:val="00AB649F"/>
    <w:rsid w:val="00AB6A98"/>
    <w:rsid w:val="00AB7450"/>
    <w:rsid w:val="00AC0AEF"/>
    <w:rsid w:val="00AC0B9D"/>
    <w:rsid w:val="00AC1A5B"/>
    <w:rsid w:val="00AC1E89"/>
    <w:rsid w:val="00AC318F"/>
    <w:rsid w:val="00AC32F3"/>
    <w:rsid w:val="00AC37EC"/>
    <w:rsid w:val="00AC3907"/>
    <w:rsid w:val="00AD0368"/>
    <w:rsid w:val="00AD1E92"/>
    <w:rsid w:val="00AD20CA"/>
    <w:rsid w:val="00AD3785"/>
    <w:rsid w:val="00AD4B08"/>
    <w:rsid w:val="00AD52A7"/>
    <w:rsid w:val="00AE0B33"/>
    <w:rsid w:val="00AE0CE4"/>
    <w:rsid w:val="00AE0D9C"/>
    <w:rsid w:val="00AE0F97"/>
    <w:rsid w:val="00AE13A0"/>
    <w:rsid w:val="00AE1C21"/>
    <w:rsid w:val="00AE211D"/>
    <w:rsid w:val="00AE3299"/>
    <w:rsid w:val="00AE3E13"/>
    <w:rsid w:val="00AE4295"/>
    <w:rsid w:val="00AE42A1"/>
    <w:rsid w:val="00AE4636"/>
    <w:rsid w:val="00AE4BF9"/>
    <w:rsid w:val="00AE75BA"/>
    <w:rsid w:val="00AE7E87"/>
    <w:rsid w:val="00AF19B8"/>
    <w:rsid w:val="00AF5107"/>
    <w:rsid w:val="00AF5711"/>
    <w:rsid w:val="00AF7068"/>
    <w:rsid w:val="00AF7163"/>
    <w:rsid w:val="00B007FF"/>
    <w:rsid w:val="00B00994"/>
    <w:rsid w:val="00B035D4"/>
    <w:rsid w:val="00B03D72"/>
    <w:rsid w:val="00B04D57"/>
    <w:rsid w:val="00B05907"/>
    <w:rsid w:val="00B069EE"/>
    <w:rsid w:val="00B11354"/>
    <w:rsid w:val="00B12F2B"/>
    <w:rsid w:val="00B1325F"/>
    <w:rsid w:val="00B13687"/>
    <w:rsid w:val="00B14B67"/>
    <w:rsid w:val="00B15960"/>
    <w:rsid w:val="00B247CA"/>
    <w:rsid w:val="00B24D5E"/>
    <w:rsid w:val="00B25F21"/>
    <w:rsid w:val="00B2683C"/>
    <w:rsid w:val="00B2739E"/>
    <w:rsid w:val="00B2769C"/>
    <w:rsid w:val="00B27B39"/>
    <w:rsid w:val="00B27E8B"/>
    <w:rsid w:val="00B30BC0"/>
    <w:rsid w:val="00B30C24"/>
    <w:rsid w:val="00B31570"/>
    <w:rsid w:val="00B34E8D"/>
    <w:rsid w:val="00B36567"/>
    <w:rsid w:val="00B40D3C"/>
    <w:rsid w:val="00B414E2"/>
    <w:rsid w:val="00B438C2"/>
    <w:rsid w:val="00B43AAF"/>
    <w:rsid w:val="00B45C1A"/>
    <w:rsid w:val="00B51231"/>
    <w:rsid w:val="00B51316"/>
    <w:rsid w:val="00B5133D"/>
    <w:rsid w:val="00B520DA"/>
    <w:rsid w:val="00B52276"/>
    <w:rsid w:val="00B52FD8"/>
    <w:rsid w:val="00B550AC"/>
    <w:rsid w:val="00B55C29"/>
    <w:rsid w:val="00B57BC8"/>
    <w:rsid w:val="00B60C7B"/>
    <w:rsid w:val="00B62187"/>
    <w:rsid w:val="00B62DF2"/>
    <w:rsid w:val="00B63B72"/>
    <w:rsid w:val="00B64B24"/>
    <w:rsid w:val="00B679A5"/>
    <w:rsid w:val="00B708F1"/>
    <w:rsid w:val="00B712AD"/>
    <w:rsid w:val="00B71532"/>
    <w:rsid w:val="00B715ED"/>
    <w:rsid w:val="00B73A63"/>
    <w:rsid w:val="00B73B5B"/>
    <w:rsid w:val="00B75661"/>
    <w:rsid w:val="00B7645B"/>
    <w:rsid w:val="00B766CF"/>
    <w:rsid w:val="00B769A9"/>
    <w:rsid w:val="00B818D8"/>
    <w:rsid w:val="00B82583"/>
    <w:rsid w:val="00B82F48"/>
    <w:rsid w:val="00B83583"/>
    <w:rsid w:val="00B86140"/>
    <w:rsid w:val="00B86992"/>
    <w:rsid w:val="00B9066F"/>
    <w:rsid w:val="00B909A4"/>
    <w:rsid w:val="00B90F93"/>
    <w:rsid w:val="00B93179"/>
    <w:rsid w:val="00B9453F"/>
    <w:rsid w:val="00B94F10"/>
    <w:rsid w:val="00B9726D"/>
    <w:rsid w:val="00BA00A5"/>
    <w:rsid w:val="00BA3C93"/>
    <w:rsid w:val="00BA466D"/>
    <w:rsid w:val="00BA4C9B"/>
    <w:rsid w:val="00BA4E55"/>
    <w:rsid w:val="00BA5168"/>
    <w:rsid w:val="00BA5391"/>
    <w:rsid w:val="00BA5D71"/>
    <w:rsid w:val="00BA7D85"/>
    <w:rsid w:val="00BB0951"/>
    <w:rsid w:val="00BB1726"/>
    <w:rsid w:val="00BB2DAF"/>
    <w:rsid w:val="00BB3044"/>
    <w:rsid w:val="00BB3BCB"/>
    <w:rsid w:val="00BB3D5A"/>
    <w:rsid w:val="00BB5860"/>
    <w:rsid w:val="00BB60B8"/>
    <w:rsid w:val="00BB7EF5"/>
    <w:rsid w:val="00BC0241"/>
    <w:rsid w:val="00BC0904"/>
    <w:rsid w:val="00BC1672"/>
    <w:rsid w:val="00BC5406"/>
    <w:rsid w:val="00BC6596"/>
    <w:rsid w:val="00BC671F"/>
    <w:rsid w:val="00BC7882"/>
    <w:rsid w:val="00BD081C"/>
    <w:rsid w:val="00BD0955"/>
    <w:rsid w:val="00BD0966"/>
    <w:rsid w:val="00BD0E70"/>
    <w:rsid w:val="00BD15F7"/>
    <w:rsid w:val="00BD2880"/>
    <w:rsid w:val="00BD28CA"/>
    <w:rsid w:val="00BD3BD0"/>
    <w:rsid w:val="00BD4ADC"/>
    <w:rsid w:val="00BD5A28"/>
    <w:rsid w:val="00BD6464"/>
    <w:rsid w:val="00BD7D09"/>
    <w:rsid w:val="00BE1E61"/>
    <w:rsid w:val="00BE38D8"/>
    <w:rsid w:val="00BE3E83"/>
    <w:rsid w:val="00BE4A35"/>
    <w:rsid w:val="00BE4DD5"/>
    <w:rsid w:val="00BE5B64"/>
    <w:rsid w:val="00BE5C34"/>
    <w:rsid w:val="00BE5ED6"/>
    <w:rsid w:val="00BF0406"/>
    <w:rsid w:val="00BF078E"/>
    <w:rsid w:val="00BF0A57"/>
    <w:rsid w:val="00BF10B4"/>
    <w:rsid w:val="00BF1AFD"/>
    <w:rsid w:val="00BF1FE2"/>
    <w:rsid w:val="00BF2E41"/>
    <w:rsid w:val="00BF35D1"/>
    <w:rsid w:val="00BF3B17"/>
    <w:rsid w:val="00BF4F1B"/>
    <w:rsid w:val="00BF4FED"/>
    <w:rsid w:val="00BF63EB"/>
    <w:rsid w:val="00BF6B64"/>
    <w:rsid w:val="00BF6B7B"/>
    <w:rsid w:val="00BF769D"/>
    <w:rsid w:val="00BF787E"/>
    <w:rsid w:val="00C000AF"/>
    <w:rsid w:val="00C00A25"/>
    <w:rsid w:val="00C01504"/>
    <w:rsid w:val="00C04054"/>
    <w:rsid w:val="00C055FC"/>
    <w:rsid w:val="00C05F1B"/>
    <w:rsid w:val="00C06AD9"/>
    <w:rsid w:val="00C1225B"/>
    <w:rsid w:val="00C13544"/>
    <w:rsid w:val="00C14685"/>
    <w:rsid w:val="00C164B3"/>
    <w:rsid w:val="00C16DE6"/>
    <w:rsid w:val="00C17187"/>
    <w:rsid w:val="00C2134E"/>
    <w:rsid w:val="00C21DCE"/>
    <w:rsid w:val="00C22106"/>
    <w:rsid w:val="00C25AE4"/>
    <w:rsid w:val="00C26094"/>
    <w:rsid w:val="00C27AFF"/>
    <w:rsid w:val="00C27DC3"/>
    <w:rsid w:val="00C30B0B"/>
    <w:rsid w:val="00C31157"/>
    <w:rsid w:val="00C312E9"/>
    <w:rsid w:val="00C319D9"/>
    <w:rsid w:val="00C331DA"/>
    <w:rsid w:val="00C33940"/>
    <w:rsid w:val="00C34241"/>
    <w:rsid w:val="00C34E4F"/>
    <w:rsid w:val="00C34E66"/>
    <w:rsid w:val="00C35957"/>
    <w:rsid w:val="00C369F4"/>
    <w:rsid w:val="00C3752F"/>
    <w:rsid w:val="00C40CCA"/>
    <w:rsid w:val="00C4126B"/>
    <w:rsid w:val="00C42343"/>
    <w:rsid w:val="00C42ADF"/>
    <w:rsid w:val="00C43F3B"/>
    <w:rsid w:val="00C47159"/>
    <w:rsid w:val="00C502FB"/>
    <w:rsid w:val="00C519DF"/>
    <w:rsid w:val="00C52A41"/>
    <w:rsid w:val="00C52F99"/>
    <w:rsid w:val="00C542E2"/>
    <w:rsid w:val="00C55207"/>
    <w:rsid w:val="00C5541E"/>
    <w:rsid w:val="00C56A45"/>
    <w:rsid w:val="00C56C58"/>
    <w:rsid w:val="00C57512"/>
    <w:rsid w:val="00C622FE"/>
    <w:rsid w:val="00C62BD8"/>
    <w:rsid w:val="00C6357F"/>
    <w:rsid w:val="00C635AC"/>
    <w:rsid w:val="00C6512A"/>
    <w:rsid w:val="00C65C1D"/>
    <w:rsid w:val="00C67409"/>
    <w:rsid w:val="00C67FED"/>
    <w:rsid w:val="00C70B34"/>
    <w:rsid w:val="00C7416E"/>
    <w:rsid w:val="00C75B4E"/>
    <w:rsid w:val="00C76854"/>
    <w:rsid w:val="00C76FDA"/>
    <w:rsid w:val="00C82596"/>
    <w:rsid w:val="00C827AA"/>
    <w:rsid w:val="00C82D18"/>
    <w:rsid w:val="00C82E95"/>
    <w:rsid w:val="00C84143"/>
    <w:rsid w:val="00C84656"/>
    <w:rsid w:val="00C84D2E"/>
    <w:rsid w:val="00C877C8"/>
    <w:rsid w:val="00C9037B"/>
    <w:rsid w:val="00C92C7C"/>
    <w:rsid w:val="00C92E16"/>
    <w:rsid w:val="00C92F27"/>
    <w:rsid w:val="00C951AE"/>
    <w:rsid w:val="00C9750E"/>
    <w:rsid w:val="00C97945"/>
    <w:rsid w:val="00C97FA0"/>
    <w:rsid w:val="00CA0B38"/>
    <w:rsid w:val="00CA1FFA"/>
    <w:rsid w:val="00CA2426"/>
    <w:rsid w:val="00CA2A6E"/>
    <w:rsid w:val="00CA2DE3"/>
    <w:rsid w:val="00CA48BB"/>
    <w:rsid w:val="00CA5FF9"/>
    <w:rsid w:val="00CA6928"/>
    <w:rsid w:val="00CA76D3"/>
    <w:rsid w:val="00CA7A91"/>
    <w:rsid w:val="00CA7C18"/>
    <w:rsid w:val="00CA7CF2"/>
    <w:rsid w:val="00CAD8AD"/>
    <w:rsid w:val="00CB060D"/>
    <w:rsid w:val="00CB2980"/>
    <w:rsid w:val="00CB3770"/>
    <w:rsid w:val="00CB3776"/>
    <w:rsid w:val="00CC0CAC"/>
    <w:rsid w:val="00CC188D"/>
    <w:rsid w:val="00CC2E32"/>
    <w:rsid w:val="00CC3A82"/>
    <w:rsid w:val="00CC3B09"/>
    <w:rsid w:val="00CC3C49"/>
    <w:rsid w:val="00CC4905"/>
    <w:rsid w:val="00CC5258"/>
    <w:rsid w:val="00CC6F84"/>
    <w:rsid w:val="00CD0EF7"/>
    <w:rsid w:val="00CD1291"/>
    <w:rsid w:val="00CD12D9"/>
    <w:rsid w:val="00CD1796"/>
    <w:rsid w:val="00CD1961"/>
    <w:rsid w:val="00CD1BB7"/>
    <w:rsid w:val="00CD22B3"/>
    <w:rsid w:val="00CD2558"/>
    <w:rsid w:val="00CD3A1E"/>
    <w:rsid w:val="00CD3D0C"/>
    <w:rsid w:val="00CD4404"/>
    <w:rsid w:val="00CD5A28"/>
    <w:rsid w:val="00CD6B7F"/>
    <w:rsid w:val="00CD779F"/>
    <w:rsid w:val="00CE175A"/>
    <w:rsid w:val="00CE2074"/>
    <w:rsid w:val="00CE20FC"/>
    <w:rsid w:val="00CE24B7"/>
    <w:rsid w:val="00CE2BB5"/>
    <w:rsid w:val="00CE33AC"/>
    <w:rsid w:val="00CE344A"/>
    <w:rsid w:val="00CE3B68"/>
    <w:rsid w:val="00CE41E6"/>
    <w:rsid w:val="00CE4CF5"/>
    <w:rsid w:val="00CE5E63"/>
    <w:rsid w:val="00CE7D90"/>
    <w:rsid w:val="00CF0521"/>
    <w:rsid w:val="00CF1110"/>
    <w:rsid w:val="00CF192E"/>
    <w:rsid w:val="00CF346C"/>
    <w:rsid w:val="00CF3F60"/>
    <w:rsid w:val="00CF44C3"/>
    <w:rsid w:val="00CF63B6"/>
    <w:rsid w:val="00CF7113"/>
    <w:rsid w:val="00CF79C3"/>
    <w:rsid w:val="00CF7AD7"/>
    <w:rsid w:val="00D00657"/>
    <w:rsid w:val="00D02FCA"/>
    <w:rsid w:val="00D05C5C"/>
    <w:rsid w:val="00D07909"/>
    <w:rsid w:val="00D10367"/>
    <w:rsid w:val="00D1377C"/>
    <w:rsid w:val="00D15782"/>
    <w:rsid w:val="00D15D54"/>
    <w:rsid w:val="00D160FC"/>
    <w:rsid w:val="00D17B34"/>
    <w:rsid w:val="00D17BA7"/>
    <w:rsid w:val="00D2403F"/>
    <w:rsid w:val="00D24935"/>
    <w:rsid w:val="00D25733"/>
    <w:rsid w:val="00D25F5A"/>
    <w:rsid w:val="00D302C9"/>
    <w:rsid w:val="00D3057D"/>
    <w:rsid w:val="00D33D25"/>
    <w:rsid w:val="00D341DC"/>
    <w:rsid w:val="00D34C0C"/>
    <w:rsid w:val="00D35C02"/>
    <w:rsid w:val="00D36F56"/>
    <w:rsid w:val="00D37129"/>
    <w:rsid w:val="00D400BB"/>
    <w:rsid w:val="00D40895"/>
    <w:rsid w:val="00D40C8B"/>
    <w:rsid w:val="00D4117F"/>
    <w:rsid w:val="00D4253C"/>
    <w:rsid w:val="00D428DB"/>
    <w:rsid w:val="00D439A6"/>
    <w:rsid w:val="00D4637C"/>
    <w:rsid w:val="00D46479"/>
    <w:rsid w:val="00D464DD"/>
    <w:rsid w:val="00D46DD8"/>
    <w:rsid w:val="00D46E59"/>
    <w:rsid w:val="00D474D7"/>
    <w:rsid w:val="00D5014D"/>
    <w:rsid w:val="00D50524"/>
    <w:rsid w:val="00D54FFC"/>
    <w:rsid w:val="00D558BF"/>
    <w:rsid w:val="00D56354"/>
    <w:rsid w:val="00D577A0"/>
    <w:rsid w:val="00D61A27"/>
    <w:rsid w:val="00D61A90"/>
    <w:rsid w:val="00D61D2A"/>
    <w:rsid w:val="00D62759"/>
    <w:rsid w:val="00D6287F"/>
    <w:rsid w:val="00D6320E"/>
    <w:rsid w:val="00D641F5"/>
    <w:rsid w:val="00D65707"/>
    <w:rsid w:val="00D72177"/>
    <w:rsid w:val="00D72C5A"/>
    <w:rsid w:val="00D748C2"/>
    <w:rsid w:val="00D749AD"/>
    <w:rsid w:val="00D7559A"/>
    <w:rsid w:val="00D75DDC"/>
    <w:rsid w:val="00D75ED9"/>
    <w:rsid w:val="00D81354"/>
    <w:rsid w:val="00D81693"/>
    <w:rsid w:val="00D820B6"/>
    <w:rsid w:val="00D82374"/>
    <w:rsid w:val="00D828A1"/>
    <w:rsid w:val="00D83003"/>
    <w:rsid w:val="00D863DB"/>
    <w:rsid w:val="00D86538"/>
    <w:rsid w:val="00D8658E"/>
    <w:rsid w:val="00D86616"/>
    <w:rsid w:val="00D91620"/>
    <w:rsid w:val="00D94593"/>
    <w:rsid w:val="00D95196"/>
    <w:rsid w:val="00D955E4"/>
    <w:rsid w:val="00DA00D4"/>
    <w:rsid w:val="00DA1588"/>
    <w:rsid w:val="00DA185C"/>
    <w:rsid w:val="00DA272E"/>
    <w:rsid w:val="00DA2F46"/>
    <w:rsid w:val="00DA3812"/>
    <w:rsid w:val="00DA4F9F"/>
    <w:rsid w:val="00DA506F"/>
    <w:rsid w:val="00DA530A"/>
    <w:rsid w:val="00DA770B"/>
    <w:rsid w:val="00DB0345"/>
    <w:rsid w:val="00DB0ADE"/>
    <w:rsid w:val="00DB2E74"/>
    <w:rsid w:val="00DB33E5"/>
    <w:rsid w:val="00DB65E8"/>
    <w:rsid w:val="00DB67E9"/>
    <w:rsid w:val="00DB7213"/>
    <w:rsid w:val="00DC0447"/>
    <w:rsid w:val="00DC266B"/>
    <w:rsid w:val="00DC2926"/>
    <w:rsid w:val="00DC408E"/>
    <w:rsid w:val="00DC5334"/>
    <w:rsid w:val="00DC7396"/>
    <w:rsid w:val="00DD02C4"/>
    <w:rsid w:val="00DD0E35"/>
    <w:rsid w:val="00DD35F0"/>
    <w:rsid w:val="00DD5FA0"/>
    <w:rsid w:val="00DD6675"/>
    <w:rsid w:val="00DE0802"/>
    <w:rsid w:val="00DE0980"/>
    <w:rsid w:val="00DE19AB"/>
    <w:rsid w:val="00DE3179"/>
    <w:rsid w:val="00DE6AE2"/>
    <w:rsid w:val="00DF1FF8"/>
    <w:rsid w:val="00DF2605"/>
    <w:rsid w:val="00DF483F"/>
    <w:rsid w:val="00DF4B8E"/>
    <w:rsid w:val="00DF688F"/>
    <w:rsid w:val="00DF6A1F"/>
    <w:rsid w:val="00DF6BFB"/>
    <w:rsid w:val="00DF7402"/>
    <w:rsid w:val="00DF7CEB"/>
    <w:rsid w:val="00E01D67"/>
    <w:rsid w:val="00E0317D"/>
    <w:rsid w:val="00E03908"/>
    <w:rsid w:val="00E041DD"/>
    <w:rsid w:val="00E04A1F"/>
    <w:rsid w:val="00E050B3"/>
    <w:rsid w:val="00E05732"/>
    <w:rsid w:val="00E06E5E"/>
    <w:rsid w:val="00E120AB"/>
    <w:rsid w:val="00E13379"/>
    <w:rsid w:val="00E13960"/>
    <w:rsid w:val="00E13C17"/>
    <w:rsid w:val="00E14272"/>
    <w:rsid w:val="00E150F1"/>
    <w:rsid w:val="00E15D1F"/>
    <w:rsid w:val="00E1643D"/>
    <w:rsid w:val="00E16446"/>
    <w:rsid w:val="00E17684"/>
    <w:rsid w:val="00E178E6"/>
    <w:rsid w:val="00E17A83"/>
    <w:rsid w:val="00E20E9C"/>
    <w:rsid w:val="00E239A4"/>
    <w:rsid w:val="00E25DC5"/>
    <w:rsid w:val="00E25E14"/>
    <w:rsid w:val="00E27BB5"/>
    <w:rsid w:val="00E30198"/>
    <w:rsid w:val="00E3080A"/>
    <w:rsid w:val="00E3194C"/>
    <w:rsid w:val="00E324B3"/>
    <w:rsid w:val="00E3380D"/>
    <w:rsid w:val="00E33B6C"/>
    <w:rsid w:val="00E350F3"/>
    <w:rsid w:val="00E352D4"/>
    <w:rsid w:val="00E35391"/>
    <w:rsid w:val="00E3579E"/>
    <w:rsid w:val="00E365CC"/>
    <w:rsid w:val="00E36C2C"/>
    <w:rsid w:val="00E37E8B"/>
    <w:rsid w:val="00E40205"/>
    <w:rsid w:val="00E40494"/>
    <w:rsid w:val="00E424FB"/>
    <w:rsid w:val="00E46053"/>
    <w:rsid w:val="00E46DDF"/>
    <w:rsid w:val="00E50895"/>
    <w:rsid w:val="00E51D1A"/>
    <w:rsid w:val="00E51EF0"/>
    <w:rsid w:val="00E523F5"/>
    <w:rsid w:val="00E5404D"/>
    <w:rsid w:val="00E54285"/>
    <w:rsid w:val="00E55D59"/>
    <w:rsid w:val="00E55E60"/>
    <w:rsid w:val="00E56A5D"/>
    <w:rsid w:val="00E57F40"/>
    <w:rsid w:val="00E60407"/>
    <w:rsid w:val="00E650B0"/>
    <w:rsid w:val="00E65827"/>
    <w:rsid w:val="00E661BA"/>
    <w:rsid w:val="00E66CAD"/>
    <w:rsid w:val="00E71AAD"/>
    <w:rsid w:val="00E71E46"/>
    <w:rsid w:val="00E72A97"/>
    <w:rsid w:val="00E72F98"/>
    <w:rsid w:val="00E73840"/>
    <w:rsid w:val="00E73AF5"/>
    <w:rsid w:val="00E73F68"/>
    <w:rsid w:val="00E74FFF"/>
    <w:rsid w:val="00E752FB"/>
    <w:rsid w:val="00E758FF"/>
    <w:rsid w:val="00E77293"/>
    <w:rsid w:val="00E77455"/>
    <w:rsid w:val="00E77634"/>
    <w:rsid w:val="00E80BD8"/>
    <w:rsid w:val="00E8128F"/>
    <w:rsid w:val="00E827E7"/>
    <w:rsid w:val="00E82A11"/>
    <w:rsid w:val="00E82F4B"/>
    <w:rsid w:val="00E83DD9"/>
    <w:rsid w:val="00E8719E"/>
    <w:rsid w:val="00E87C51"/>
    <w:rsid w:val="00E8EF50"/>
    <w:rsid w:val="00E91071"/>
    <w:rsid w:val="00E92A04"/>
    <w:rsid w:val="00E94587"/>
    <w:rsid w:val="00E94AD4"/>
    <w:rsid w:val="00E96FD1"/>
    <w:rsid w:val="00E9791B"/>
    <w:rsid w:val="00EA0104"/>
    <w:rsid w:val="00EA1D86"/>
    <w:rsid w:val="00EA26E4"/>
    <w:rsid w:val="00EA3C57"/>
    <w:rsid w:val="00EA421B"/>
    <w:rsid w:val="00EA5601"/>
    <w:rsid w:val="00EB2983"/>
    <w:rsid w:val="00EB4DD3"/>
    <w:rsid w:val="00EB4FE4"/>
    <w:rsid w:val="00EB7F2F"/>
    <w:rsid w:val="00EC0F26"/>
    <w:rsid w:val="00EC189F"/>
    <w:rsid w:val="00EC342E"/>
    <w:rsid w:val="00EC3552"/>
    <w:rsid w:val="00EC4255"/>
    <w:rsid w:val="00EC45A0"/>
    <w:rsid w:val="00EC4B00"/>
    <w:rsid w:val="00EC5927"/>
    <w:rsid w:val="00EC74F6"/>
    <w:rsid w:val="00ED4C74"/>
    <w:rsid w:val="00ED4E5B"/>
    <w:rsid w:val="00ED4F54"/>
    <w:rsid w:val="00ED7B4B"/>
    <w:rsid w:val="00EE1006"/>
    <w:rsid w:val="00EE20C4"/>
    <w:rsid w:val="00EE26B2"/>
    <w:rsid w:val="00EE2989"/>
    <w:rsid w:val="00EE4214"/>
    <w:rsid w:val="00EE5495"/>
    <w:rsid w:val="00EE581B"/>
    <w:rsid w:val="00EF0412"/>
    <w:rsid w:val="00EF2263"/>
    <w:rsid w:val="00EF298D"/>
    <w:rsid w:val="00EF41E6"/>
    <w:rsid w:val="00EF45D6"/>
    <w:rsid w:val="00EF486A"/>
    <w:rsid w:val="00EF5198"/>
    <w:rsid w:val="00EF57F1"/>
    <w:rsid w:val="00EF6466"/>
    <w:rsid w:val="00EF7CF9"/>
    <w:rsid w:val="00EF7EAE"/>
    <w:rsid w:val="00EF7F25"/>
    <w:rsid w:val="00F000F7"/>
    <w:rsid w:val="00F016F6"/>
    <w:rsid w:val="00F0387D"/>
    <w:rsid w:val="00F068B3"/>
    <w:rsid w:val="00F06C77"/>
    <w:rsid w:val="00F072EE"/>
    <w:rsid w:val="00F07B71"/>
    <w:rsid w:val="00F11987"/>
    <w:rsid w:val="00F12A4D"/>
    <w:rsid w:val="00F151FD"/>
    <w:rsid w:val="00F1607E"/>
    <w:rsid w:val="00F160F0"/>
    <w:rsid w:val="00F16378"/>
    <w:rsid w:val="00F20B12"/>
    <w:rsid w:val="00F22178"/>
    <w:rsid w:val="00F2254A"/>
    <w:rsid w:val="00F234E7"/>
    <w:rsid w:val="00F2359B"/>
    <w:rsid w:val="00F236A7"/>
    <w:rsid w:val="00F23A1B"/>
    <w:rsid w:val="00F24C6B"/>
    <w:rsid w:val="00F258E7"/>
    <w:rsid w:val="00F26168"/>
    <w:rsid w:val="00F26AD7"/>
    <w:rsid w:val="00F275B8"/>
    <w:rsid w:val="00F2771B"/>
    <w:rsid w:val="00F31EDA"/>
    <w:rsid w:val="00F33047"/>
    <w:rsid w:val="00F33F42"/>
    <w:rsid w:val="00F35037"/>
    <w:rsid w:val="00F35C50"/>
    <w:rsid w:val="00F40396"/>
    <w:rsid w:val="00F4080B"/>
    <w:rsid w:val="00F408C9"/>
    <w:rsid w:val="00F42467"/>
    <w:rsid w:val="00F42BA0"/>
    <w:rsid w:val="00F46EC9"/>
    <w:rsid w:val="00F50A1C"/>
    <w:rsid w:val="00F52F47"/>
    <w:rsid w:val="00F53F4D"/>
    <w:rsid w:val="00F550F2"/>
    <w:rsid w:val="00F55BC5"/>
    <w:rsid w:val="00F56B32"/>
    <w:rsid w:val="00F5734E"/>
    <w:rsid w:val="00F60918"/>
    <w:rsid w:val="00F612A8"/>
    <w:rsid w:val="00F617C9"/>
    <w:rsid w:val="00F619A2"/>
    <w:rsid w:val="00F62BF1"/>
    <w:rsid w:val="00F645C8"/>
    <w:rsid w:val="00F6546A"/>
    <w:rsid w:val="00F658E9"/>
    <w:rsid w:val="00F66074"/>
    <w:rsid w:val="00F663A7"/>
    <w:rsid w:val="00F66624"/>
    <w:rsid w:val="00F6678C"/>
    <w:rsid w:val="00F670C6"/>
    <w:rsid w:val="00F67755"/>
    <w:rsid w:val="00F70098"/>
    <w:rsid w:val="00F705DC"/>
    <w:rsid w:val="00F70789"/>
    <w:rsid w:val="00F708A9"/>
    <w:rsid w:val="00F709E8"/>
    <w:rsid w:val="00F71C96"/>
    <w:rsid w:val="00F73CD1"/>
    <w:rsid w:val="00F74147"/>
    <w:rsid w:val="00F752E1"/>
    <w:rsid w:val="00F75F3D"/>
    <w:rsid w:val="00F766A0"/>
    <w:rsid w:val="00F768AF"/>
    <w:rsid w:val="00F76D71"/>
    <w:rsid w:val="00F77C3C"/>
    <w:rsid w:val="00F77C43"/>
    <w:rsid w:val="00F826C9"/>
    <w:rsid w:val="00F83FC8"/>
    <w:rsid w:val="00F842AB"/>
    <w:rsid w:val="00F869D8"/>
    <w:rsid w:val="00F86A12"/>
    <w:rsid w:val="00F91E3C"/>
    <w:rsid w:val="00F92A99"/>
    <w:rsid w:val="00F96EB1"/>
    <w:rsid w:val="00FA08EF"/>
    <w:rsid w:val="00FA0BED"/>
    <w:rsid w:val="00FA23F2"/>
    <w:rsid w:val="00FA30F1"/>
    <w:rsid w:val="00FA4153"/>
    <w:rsid w:val="00FA4301"/>
    <w:rsid w:val="00FA4D72"/>
    <w:rsid w:val="00FA5D93"/>
    <w:rsid w:val="00FA6F87"/>
    <w:rsid w:val="00FA7159"/>
    <w:rsid w:val="00FA71CA"/>
    <w:rsid w:val="00FA7914"/>
    <w:rsid w:val="00FB0902"/>
    <w:rsid w:val="00FB173C"/>
    <w:rsid w:val="00FB6105"/>
    <w:rsid w:val="00FB7645"/>
    <w:rsid w:val="00FC385F"/>
    <w:rsid w:val="00FC393D"/>
    <w:rsid w:val="00FC46AE"/>
    <w:rsid w:val="00FC521E"/>
    <w:rsid w:val="00FC5527"/>
    <w:rsid w:val="00FD06FE"/>
    <w:rsid w:val="00FD1D7C"/>
    <w:rsid w:val="00FD270E"/>
    <w:rsid w:val="00FD474B"/>
    <w:rsid w:val="00FD6377"/>
    <w:rsid w:val="00FD6FF9"/>
    <w:rsid w:val="00FD7FEE"/>
    <w:rsid w:val="00FE1893"/>
    <w:rsid w:val="00FE20C1"/>
    <w:rsid w:val="00FE3545"/>
    <w:rsid w:val="00FE35FA"/>
    <w:rsid w:val="00FE3BA9"/>
    <w:rsid w:val="00FE4CF8"/>
    <w:rsid w:val="00FE5AD7"/>
    <w:rsid w:val="00FE5D62"/>
    <w:rsid w:val="00FE78E1"/>
    <w:rsid w:val="00FF0090"/>
    <w:rsid w:val="00FF0F9F"/>
    <w:rsid w:val="00FF20AC"/>
    <w:rsid w:val="00FF20DE"/>
    <w:rsid w:val="00FF37DE"/>
    <w:rsid w:val="00FF5376"/>
    <w:rsid w:val="00FF5E92"/>
    <w:rsid w:val="00FF73EE"/>
    <w:rsid w:val="00FF7827"/>
    <w:rsid w:val="0129EB0B"/>
    <w:rsid w:val="01555954"/>
    <w:rsid w:val="018121A1"/>
    <w:rsid w:val="01925E7F"/>
    <w:rsid w:val="01CB8AD3"/>
    <w:rsid w:val="01D8F94D"/>
    <w:rsid w:val="01DB82B7"/>
    <w:rsid w:val="01DFDFEF"/>
    <w:rsid w:val="01FAC916"/>
    <w:rsid w:val="0272D912"/>
    <w:rsid w:val="029E5333"/>
    <w:rsid w:val="029EF21B"/>
    <w:rsid w:val="02AC63F5"/>
    <w:rsid w:val="02BA402A"/>
    <w:rsid w:val="02CB3654"/>
    <w:rsid w:val="032E2EE0"/>
    <w:rsid w:val="03996C45"/>
    <w:rsid w:val="03F38102"/>
    <w:rsid w:val="0424CC58"/>
    <w:rsid w:val="044A7A78"/>
    <w:rsid w:val="04C5D23C"/>
    <w:rsid w:val="04C9FF41"/>
    <w:rsid w:val="04CB9F7E"/>
    <w:rsid w:val="0513443C"/>
    <w:rsid w:val="05ADDE20"/>
    <w:rsid w:val="05F04373"/>
    <w:rsid w:val="05FE0489"/>
    <w:rsid w:val="06033DF1"/>
    <w:rsid w:val="064667F0"/>
    <w:rsid w:val="066E41F6"/>
    <w:rsid w:val="068BE0B6"/>
    <w:rsid w:val="06DE1EE2"/>
    <w:rsid w:val="0732BA2A"/>
    <w:rsid w:val="0739027B"/>
    <w:rsid w:val="07A75632"/>
    <w:rsid w:val="07B80A13"/>
    <w:rsid w:val="07CC0BD4"/>
    <w:rsid w:val="07D34AA8"/>
    <w:rsid w:val="082E8BD6"/>
    <w:rsid w:val="0844FC3E"/>
    <w:rsid w:val="087EAFF9"/>
    <w:rsid w:val="08ABB824"/>
    <w:rsid w:val="08FC2091"/>
    <w:rsid w:val="090BC328"/>
    <w:rsid w:val="091FE139"/>
    <w:rsid w:val="09B2409C"/>
    <w:rsid w:val="09E4ADFD"/>
    <w:rsid w:val="0A2BBCF1"/>
    <w:rsid w:val="0A563D8D"/>
    <w:rsid w:val="0A6A7AE6"/>
    <w:rsid w:val="0A97F0F2"/>
    <w:rsid w:val="0A9D72D8"/>
    <w:rsid w:val="0AA454DD"/>
    <w:rsid w:val="0AF5CBBE"/>
    <w:rsid w:val="0B3811AD"/>
    <w:rsid w:val="0B618A79"/>
    <w:rsid w:val="0BAEE0A2"/>
    <w:rsid w:val="0BC3B9A6"/>
    <w:rsid w:val="0BD65DBC"/>
    <w:rsid w:val="0BFDE0AA"/>
    <w:rsid w:val="0C1CBB48"/>
    <w:rsid w:val="0C47C08C"/>
    <w:rsid w:val="0CA4F1F9"/>
    <w:rsid w:val="0CB761AF"/>
    <w:rsid w:val="0D1ADB2E"/>
    <w:rsid w:val="0D1FC510"/>
    <w:rsid w:val="0D64E999"/>
    <w:rsid w:val="0DC6759D"/>
    <w:rsid w:val="0DD7188C"/>
    <w:rsid w:val="0E023F03"/>
    <w:rsid w:val="0E249665"/>
    <w:rsid w:val="0E6F4438"/>
    <w:rsid w:val="0E7919DC"/>
    <w:rsid w:val="0E87933B"/>
    <w:rsid w:val="0E9A8B02"/>
    <w:rsid w:val="0EAAD89E"/>
    <w:rsid w:val="0EFF5042"/>
    <w:rsid w:val="0F01ABEE"/>
    <w:rsid w:val="0F178477"/>
    <w:rsid w:val="0F1E4ABE"/>
    <w:rsid w:val="0F29B376"/>
    <w:rsid w:val="0F62162B"/>
    <w:rsid w:val="0F7BF3C5"/>
    <w:rsid w:val="0FA9BB90"/>
    <w:rsid w:val="102EED28"/>
    <w:rsid w:val="102FCB81"/>
    <w:rsid w:val="104F36A7"/>
    <w:rsid w:val="1098B778"/>
    <w:rsid w:val="10D57077"/>
    <w:rsid w:val="1125C74A"/>
    <w:rsid w:val="116166C9"/>
    <w:rsid w:val="11ADB2CB"/>
    <w:rsid w:val="11B265C9"/>
    <w:rsid w:val="11D7C147"/>
    <w:rsid w:val="11DC905E"/>
    <w:rsid w:val="11E1C44F"/>
    <w:rsid w:val="11E27960"/>
    <w:rsid w:val="11E752FA"/>
    <w:rsid w:val="11F9F8AE"/>
    <w:rsid w:val="121F8F0F"/>
    <w:rsid w:val="12405AE7"/>
    <w:rsid w:val="1245AFAF"/>
    <w:rsid w:val="12E7B546"/>
    <w:rsid w:val="13731EDA"/>
    <w:rsid w:val="137E49C1"/>
    <w:rsid w:val="13A9C7E9"/>
    <w:rsid w:val="13B6C937"/>
    <w:rsid w:val="13B8A5DB"/>
    <w:rsid w:val="13CF0977"/>
    <w:rsid w:val="141F380F"/>
    <w:rsid w:val="14756B6D"/>
    <w:rsid w:val="14956B80"/>
    <w:rsid w:val="14C6CE5B"/>
    <w:rsid w:val="15063668"/>
    <w:rsid w:val="15158AB8"/>
    <w:rsid w:val="151A1A22"/>
    <w:rsid w:val="153EB276"/>
    <w:rsid w:val="157592D5"/>
    <w:rsid w:val="15A9733B"/>
    <w:rsid w:val="15D7D855"/>
    <w:rsid w:val="15FA425F"/>
    <w:rsid w:val="163228EF"/>
    <w:rsid w:val="1683CE48"/>
    <w:rsid w:val="16978521"/>
    <w:rsid w:val="16A5606C"/>
    <w:rsid w:val="16B15B19"/>
    <w:rsid w:val="16B2E112"/>
    <w:rsid w:val="1714980D"/>
    <w:rsid w:val="172486A3"/>
    <w:rsid w:val="173C83EF"/>
    <w:rsid w:val="1756C6BC"/>
    <w:rsid w:val="17A0473C"/>
    <w:rsid w:val="17AFF6BC"/>
    <w:rsid w:val="1800D0E1"/>
    <w:rsid w:val="186CAFDC"/>
    <w:rsid w:val="18B67BE5"/>
    <w:rsid w:val="18F8265D"/>
    <w:rsid w:val="191EBAB5"/>
    <w:rsid w:val="192284EE"/>
    <w:rsid w:val="19A9FD27"/>
    <w:rsid w:val="19CF88AF"/>
    <w:rsid w:val="19F577D0"/>
    <w:rsid w:val="1A2C7F89"/>
    <w:rsid w:val="1A6D2B4E"/>
    <w:rsid w:val="1A7FB754"/>
    <w:rsid w:val="1AA3C271"/>
    <w:rsid w:val="1AC8C4CC"/>
    <w:rsid w:val="1ADAC712"/>
    <w:rsid w:val="1B18803D"/>
    <w:rsid w:val="1B3222F7"/>
    <w:rsid w:val="1B774BEE"/>
    <w:rsid w:val="1B84CC3C"/>
    <w:rsid w:val="1B911F05"/>
    <w:rsid w:val="1BB4BE39"/>
    <w:rsid w:val="1C05DBC2"/>
    <w:rsid w:val="1C14D188"/>
    <w:rsid w:val="1C9029EA"/>
    <w:rsid w:val="1CB867C1"/>
    <w:rsid w:val="1CF56BFE"/>
    <w:rsid w:val="1D42A8E7"/>
    <w:rsid w:val="1D76724F"/>
    <w:rsid w:val="1D88D04A"/>
    <w:rsid w:val="1D8A79DB"/>
    <w:rsid w:val="1E0AEF8E"/>
    <w:rsid w:val="1E342E6A"/>
    <w:rsid w:val="1E3ABF8B"/>
    <w:rsid w:val="1E50C001"/>
    <w:rsid w:val="1E712D5A"/>
    <w:rsid w:val="1E8FF260"/>
    <w:rsid w:val="1EA63D0A"/>
    <w:rsid w:val="1EA8DC70"/>
    <w:rsid w:val="1EB4A4E6"/>
    <w:rsid w:val="1F1809F7"/>
    <w:rsid w:val="1F295CBB"/>
    <w:rsid w:val="1F61EAB6"/>
    <w:rsid w:val="1F70FC88"/>
    <w:rsid w:val="1F75C1E5"/>
    <w:rsid w:val="1FA502A3"/>
    <w:rsid w:val="1FF00883"/>
    <w:rsid w:val="200BC6B5"/>
    <w:rsid w:val="202D4ADC"/>
    <w:rsid w:val="20443FB5"/>
    <w:rsid w:val="207C3832"/>
    <w:rsid w:val="20834ACC"/>
    <w:rsid w:val="20DBD2D6"/>
    <w:rsid w:val="2139D97C"/>
    <w:rsid w:val="214382CA"/>
    <w:rsid w:val="21B34C2C"/>
    <w:rsid w:val="21CA7ACA"/>
    <w:rsid w:val="220E8074"/>
    <w:rsid w:val="224C092C"/>
    <w:rsid w:val="22B6FA86"/>
    <w:rsid w:val="22C572D6"/>
    <w:rsid w:val="22F98BE4"/>
    <w:rsid w:val="23007C50"/>
    <w:rsid w:val="231E72FF"/>
    <w:rsid w:val="232BA0DB"/>
    <w:rsid w:val="23CA58CF"/>
    <w:rsid w:val="23CE4C5C"/>
    <w:rsid w:val="23CF69DA"/>
    <w:rsid w:val="240566AB"/>
    <w:rsid w:val="240F89BD"/>
    <w:rsid w:val="2416E7C2"/>
    <w:rsid w:val="24461FFC"/>
    <w:rsid w:val="2479442E"/>
    <w:rsid w:val="247B238C"/>
    <w:rsid w:val="24CA7923"/>
    <w:rsid w:val="25071687"/>
    <w:rsid w:val="250F92E2"/>
    <w:rsid w:val="252F88DB"/>
    <w:rsid w:val="25656710"/>
    <w:rsid w:val="25776D31"/>
    <w:rsid w:val="258A5A0B"/>
    <w:rsid w:val="25BFF163"/>
    <w:rsid w:val="25D8BC47"/>
    <w:rsid w:val="25E7931F"/>
    <w:rsid w:val="2600837F"/>
    <w:rsid w:val="262813DE"/>
    <w:rsid w:val="2637DA93"/>
    <w:rsid w:val="265BB9B9"/>
    <w:rsid w:val="269436CB"/>
    <w:rsid w:val="26950B93"/>
    <w:rsid w:val="2696AA21"/>
    <w:rsid w:val="272987C3"/>
    <w:rsid w:val="273D87EE"/>
    <w:rsid w:val="279E064C"/>
    <w:rsid w:val="27FA7D55"/>
    <w:rsid w:val="27FCBD10"/>
    <w:rsid w:val="282D11D4"/>
    <w:rsid w:val="283FB4F3"/>
    <w:rsid w:val="28641B92"/>
    <w:rsid w:val="2872DF66"/>
    <w:rsid w:val="28BE2F49"/>
    <w:rsid w:val="28EE0DE6"/>
    <w:rsid w:val="293BE6C2"/>
    <w:rsid w:val="294558B4"/>
    <w:rsid w:val="296BB9CE"/>
    <w:rsid w:val="296F735C"/>
    <w:rsid w:val="29715A87"/>
    <w:rsid w:val="297935FF"/>
    <w:rsid w:val="2982864B"/>
    <w:rsid w:val="2991AC40"/>
    <w:rsid w:val="29CF4237"/>
    <w:rsid w:val="29E4D17C"/>
    <w:rsid w:val="2A0ABC64"/>
    <w:rsid w:val="2A148370"/>
    <w:rsid w:val="2A217D55"/>
    <w:rsid w:val="2A34BCDD"/>
    <w:rsid w:val="2A623CD7"/>
    <w:rsid w:val="2A66400E"/>
    <w:rsid w:val="2A89DE47"/>
    <w:rsid w:val="2AAC8AE3"/>
    <w:rsid w:val="2AD8A582"/>
    <w:rsid w:val="2B15AE7B"/>
    <w:rsid w:val="2C3757CB"/>
    <w:rsid w:val="2C569CA6"/>
    <w:rsid w:val="2C6E3DB2"/>
    <w:rsid w:val="2C99435A"/>
    <w:rsid w:val="2D32EF46"/>
    <w:rsid w:val="2D9107AE"/>
    <w:rsid w:val="2DAEFC4C"/>
    <w:rsid w:val="2DCB0348"/>
    <w:rsid w:val="2DE42BA5"/>
    <w:rsid w:val="2E1DD6F2"/>
    <w:rsid w:val="2E6233FA"/>
    <w:rsid w:val="2E71015A"/>
    <w:rsid w:val="2E8CA5E3"/>
    <w:rsid w:val="2EB189BF"/>
    <w:rsid w:val="2EC45B69"/>
    <w:rsid w:val="2ECEA77A"/>
    <w:rsid w:val="2EDA7E4E"/>
    <w:rsid w:val="2EEF512A"/>
    <w:rsid w:val="2F29204D"/>
    <w:rsid w:val="2F3B3F16"/>
    <w:rsid w:val="2F630D7C"/>
    <w:rsid w:val="2F7C853B"/>
    <w:rsid w:val="2F7CB227"/>
    <w:rsid w:val="2F7FFC06"/>
    <w:rsid w:val="2FAC782B"/>
    <w:rsid w:val="2FB1BAC8"/>
    <w:rsid w:val="300471D9"/>
    <w:rsid w:val="30889866"/>
    <w:rsid w:val="30A0772F"/>
    <w:rsid w:val="30E890A9"/>
    <w:rsid w:val="31210F37"/>
    <w:rsid w:val="31263749"/>
    <w:rsid w:val="31292E93"/>
    <w:rsid w:val="3130A5D4"/>
    <w:rsid w:val="314D8B29"/>
    <w:rsid w:val="31621578"/>
    <w:rsid w:val="3176016A"/>
    <w:rsid w:val="31B9DB77"/>
    <w:rsid w:val="31D0B0C1"/>
    <w:rsid w:val="31E24EB5"/>
    <w:rsid w:val="31F8ABE4"/>
    <w:rsid w:val="320F55A6"/>
    <w:rsid w:val="3235827C"/>
    <w:rsid w:val="3254596D"/>
    <w:rsid w:val="32F18012"/>
    <w:rsid w:val="33330BEE"/>
    <w:rsid w:val="3344F66B"/>
    <w:rsid w:val="33D92EB4"/>
    <w:rsid w:val="33D9C62C"/>
    <w:rsid w:val="33F029CE"/>
    <w:rsid w:val="34297EBC"/>
    <w:rsid w:val="345B418A"/>
    <w:rsid w:val="34610226"/>
    <w:rsid w:val="346AB705"/>
    <w:rsid w:val="34C644C0"/>
    <w:rsid w:val="35202CDC"/>
    <w:rsid w:val="3549BFD2"/>
    <w:rsid w:val="3597C5B6"/>
    <w:rsid w:val="35C099F6"/>
    <w:rsid w:val="35F8017E"/>
    <w:rsid w:val="3667C4EE"/>
    <w:rsid w:val="36DC618B"/>
    <w:rsid w:val="3716A2A1"/>
    <w:rsid w:val="37259F14"/>
    <w:rsid w:val="377F6746"/>
    <w:rsid w:val="37AE48E1"/>
    <w:rsid w:val="37E9B21F"/>
    <w:rsid w:val="381BDBF5"/>
    <w:rsid w:val="383F18BB"/>
    <w:rsid w:val="3863FBF1"/>
    <w:rsid w:val="3875EC0A"/>
    <w:rsid w:val="388A013D"/>
    <w:rsid w:val="38E65F90"/>
    <w:rsid w:val="39393757"/>
    <w:rsid w:val="39563447"/>
    <w:rsid w:val="395A130C"/>
    <w:rsid w:val="39608320"/>
    <w:rsid w:val="398A946C"/>
    <w:rsid w:val="399FF6A1"/>
    <w:rsid w:val="39ADE9BC"/>
    <w:rsid w:val="39D4942C"/>
    <w:rsid w:val="3A1EE860"/>
    <w:rsid w:val="3A2D0AD8"/>
    <w:rsid w:val="3A5F6B52"/>
    <w:rsid w:val="3A7E339F"/>
    <w:rsid w:val="3A88CF83"/>
    <w:rsid w:val="3B573F17"/>
    <w:rsid w:val="3BDB2370"/>
    <w:rsid w:val="3BEB3E44"/>
    <w:rsid w:val="3C2EF904"/>
    <w:rsid w:val="3C3C108E"/>
    <w:rsid w:val="3C4D4437"/>
    <w:rsid w:val="3CB763EE"/>
    <w:rsid w:val="3D2FDB78"/>
    <w:rsid w:val="3D3048CB"/>
    <w:rsid w:val="3D457800"/>
    <w:rsid w:val="3DA371BE"/>
    <w:rsid w:val="3DCCCBAF"/>
    <w:rsid w:val="3E2B61DD"/>
    <w:rsid w:val="3E3A252C"/>
    <w:rsid w:val="3EC594F1"/>
    <w:rsid w:val="3ED9C89E"/>
    <w:rsid w:val="3EDBF33D"/>
    <w:rsid w:val="3F56E0F2"/>
    <w:rsid w:val="3F76275D"/>
    <w:rsid w:val="3FDBE4FB"/>
    <w:rsid w:val="4048EF11"/>
    <w:rsid w:val="40675215"/>
    <w:rsid w:val="407CDCFF"/>
    <w:rsid w:val="40950391"/>
    <w:rsid w:val="40C206BF"/>
    <w:rsid w:val="40C911BE"/>
    <w:rsid w:val="40DF8022"/>
    <w:rsid w:val="40F66246"/>
    <w:rsid w:val="41004883"/>
    <w:rsid w:val="412186D1"/>
    <w:rsid w:val="413FD63C"/>
    <w:rsid w:val="418E63CD"/>
    <w:rsid w:val="41A2D608"/>
    <w:rsid w:val="41FCBE75"/>
    <w:rsid w:val="421E2DD6"/>
    <w:rsid w:val="4227B590"/>
    <w:rsid w:val="4245380A"/>
    <w:rsid w:val="424655E4"/>
    <w:rsid w:val="4263ED15"/>
    <w:rsid w:val="427EAA1B"/>
    <w:rsid w:val="42875A57"/>
    <w:rsid w:val="429358A5"/>
    <w:rsid w:val="431A4BA2"/>
    <w:rsid w:val="431F9CE5"/>
    <w:rsid w:val="4361E0C2"/>
    <w:rsid w:val="436A294A"/>
    <w:rsid w:val="4389FF46"/>
    <w:rsid w:val="439757AF"/>
    <w:rsid w:val="43BDB2CA"/>
    <w:rsid w:val="43DBB9C7"/>
    <w:rsid w:val="43F16FF0"/>
    <w:rsid w:val="44AB29C6"/>
    <w:rsid w:val="451447EF"/>
    <w:rsid w:val="4526CECC"/>
    <w:rsid w:val="452E910B"/>
    <w:rsid w:val="45A361AC"/>
    <w:rsid w:val="45ED7010"/>
    <w:rsid w:val="45F3FBD5"/>
    <w:rsid w:val="45F4267D"/>
    <w:rsid w:val="462B8922"/>
    <w:rsid w:val="4638DB0B"/>
    <w:rsid w:val="46486733"/>
    <w:rsid w:val="467F48CB"/>
    <w:rsid w:val="47056277"/>
    <w:rsid w:val="47121CE4"/>
    <w:rsid w:val="471A9150"/>
    <w:rsid w:val="471B6634"/>
    <w:rsid w:val="47307DFA"/>
    <w:rsid w:val="4746B9F1"/>
    <w:rsid w:val="4775393E"/>
    <w:rsid w:val="478763D6"/>
    <w:rsid w:val="47B0A859"/>
    <w:rsid w:val="47D700C3"/>
    <w:rsid w:val="47E0E688"/>
    <w:rsid w:val="47E7A422"/>
    <w:rsid w:val="4841BA50"/>
    <w:rsid w:val="486110AE"/>
    <w:rsid w:val="489E9958"/>
    <w:rsid w:val="48BCBAA5"/>
    <w:rsid w:val="491D59EC"/>
    <w:rsid w:val="494C1AE5"/>
    <w:rsid w:val="494F21EE"/>
    <w:rsid w:val="4958ABC8"/>
    <w:rsid w:val="496493C6"/>
    <w:rsid w:val="496ADF1F"/>
    <w:rsid w:val="49D9177D"/>
    <w:rsid w:val="4A437408"/>
    <w:rsid w:val="4AE30C68"/>
    <w:rsid w:val="4B5633BD"/>
    <w:rsid w:val="4B9B1F19"/>
    <w:rsid w:val="4BC7443C"/>
    <w:rsid w:val="4BEEA6C0"/>
    <w:rsid w:val="4BEF4FAF"/>
    <w:rsid w:val="4C015E2E"/>
    <w:rsid w:val="4C28C831"/>
    <w:rsid w:val="4C8EA444"/>
    <w:rsid w:val="4C9D687A"/>
    <w:rsid w:val="4C9F17D2"/>
    <w:rsid w:val="4CD886B1"/>
    <w:rsid w:val="4CE88301"/>
    <w:rsid w:val="4CEAFF2D"/>
    <w:rsid w:val="4D2D57B1"/>
    <w:rsid w:val="4D384849"/>
    <w:rsid w:val="4D5041B6"/>
    <w:rsid w:val="4D666A63"/>
    <w:rsid w:val="4DBF5C66"/>
    <w:rsid w:val="4DE90656"/>
    <w:rsid w:val="4E2ABB89"/>
    <w:rsid w:val="4E2E2E0E"/>
    <w:rsid w:val="4E547326"/>
    <w:rsid w:val="4E61A04B"/>
    <w:rsid w:val="4E965D25"/>
    <w:rsid w:val="4E9B4E39"/>
    <w:rsid w:val="4ED174EA"/>
    <w:rsid w:val="4EDE769F"/>
    <w:rsid w:val="4F0F0E14"/>
    <w:rsid w:val="4F183DD9"/>
    <w:rsid w:val="4F43CAD2"/>
    <w:rsid w:val="4F6FB990"/>
    <w:rsid w:val="4F8293D7"/>
    <w:rsid w:val="4F91F476"/>
    <w:rsid w:val="4FA72D72"/>
    <w:rsid w:val="5017B78E"/>
    <w:rsid w:val="50239AD5"/>
    <w:rsid w:val="5037E8E3"/>
    <w:rsid w:val="5079B8DC"/>
    <w:rsid w:val="50A38DE9"/>
    <w:rsid w:val="50BEB45A"/>
    <w:rsid w:val="515B2700"/>
    <w:rsid w:val="51866E69"/>
    <w:rsid w:val="51BD3FBA"/>
    <w:rsid w:val="51E169C2"/>
    <w:rsid w:val="51E30566"/>
    <w:rsid w:val="51EA47D4"/>
    <w:rsid w:val="524C0D3D"/>
    <w:rsid w:val="52A75A52"/>
    <w:rsid w:val="52B52383"/>
    <w:rsid w:val="52FA1A72"/>
    <w:rsid w:val="52FBDD9A"/>
    <w:rsid w:val="53056E78"/>
    <w:rsid w:val="53070BF0"/>
    <w:rsid w:val="530B3228"/>
    <w:rsid w:val="531B73BD"/>
    <w:rsid w:val="5322DF1B"/>
    <w:rsid w:val="533EF1C5"/>
    <w:rsid w:val="539F6938"/>
    <w:rsid w:val="53BD3709"/>
    <w:rsid w:val="53BF3122"/>
    <w:rsid w:val="53C34C78"/>
    <w:rsid w:val="548862B9"/>
    <w:rsid w:val="54CD2329"/>
    <w:rsid w:val="54DCC74E"/>
    <w:rsid w:val="550BF17E"/>
    <w:rsid w:val="5544B33A"/>
    <w:rsid w:val="55794155"/>
    <w:rsid w:val="557FDFA9"/>
    <w:rsid w:val="55A07641"/>
    <w:rsid w:val="55C219AF"/>
    <w:rsid w:val="55CC725B"/>
    <w:rsid w:val="55DA8B4D"/>
    <w:rsid w:val="563341DD"/>
    <w:rsid w:val="563EA505"/>
    <w:rsid w:val="56619C00"/>
    <w:rsid w:val="5667573E"/>
    <w:rsid w:val="56790E58"/>
    <w:rsid w:val="567D21DE"/>
    <w:rsid w:val="56951B4B"/>
    <w:rsid w:val="56BF880B"/>
    <w:rsid w:val="56ED0D05"/>
    <w:rsid w:val="57066695"/>
    <w:rsid w:val="570C8699"/>
    <w:rsid w:val="579332A5"/>
    <w:rsid w:val="579DD74A"/>
    <w:rsid w:val="57DB2068"/>
    <w:rsid w:val="57F0A86B"/>
    <w:rsid w:val="57F9FB92"/>
    <w:rsid w:val="58475262"/>
    <w:rsid w:val="5873730C"/>
    <w:rsid w:val="5878E80E"/>
    <w:rsid w:val="58ADFE6E"/>
    <w:rsid w:val="58D3D912"/>
    <w:rsid w:val="58D3DE14"/>
    <w:rsid w:val="59054B41"/>
    <w:rsid w:val="5910C6E2"/>
    <w:rsid w:val="59134A40"/>
    <w:rsid w:val="5916372F"/>
    <w:rsid w:val="597C3A14"/>
    <w:rsid w:val="598B4929"/>
    <w:rsid w:val="598D7FDB"/>
    <w:rsid w:val="59997279"/>
    <w:rsid w:val="59DF1EBD"/>
    <w:rsid w:val="5A1C859F"/>
    <w:rsid w:val="5A49CE19"/>
    <w:rsid w:val="5AC23D56"/>
    <w:rsid w:val="5ACF0CF9"/>
    <w:rsid w:val="5B2A0F95"/>
    <w:rsid w:val="5B2ED4F2"/>
    <w:rsid w:val="5B31F3DA"/>
    <w:rsid w:val="5B6E3B02"/>
    <w:rsid w:val="5BA82768"/>
    <w:rsid w:val="5BC3CD62"/>
    <w:rsid w:val="5BD9AF0E"/>
    <w:rsid w:val="5BDFBFBF"/>
    <w:rsid w:val="5BF49D49"/>
    <w:rsid w:val="5C24DDB2"/>
    <w:rsid w:val="5C3F1529"/>
    <w:rsid w:val="5C43B578"/>
    <w:rsid w:val="5C477CCC"/>
    <w:rsid w:val="5C7447D3"/>
    <w:rsid w:val="5C83CA59"/>
    <w:rsid w:val="5C9A18FC"/>
    <w:rsid w:val="5CA5C72D"/>
    <w:rsid w:val="5CAA6BC7"/>
    <w:rsid w:val="5CB509C6"/>
    <w:rsid w:val="5D2109EA"/>
    <w:rsid w:val="5D542661"/>
    <w:rsid w:val="5D90769C"/>
    <w:rsid w:val="5D9641D0"/>
    <w:rsid w:val="5DF72483"/>
    <w:rsid w:val="5E1A0F0E"/>
    <w:rsid w:val="5E6DC59C"/>
    <w:rsid w:val="5E771E0F"/>
    <w:rsid w:val="5E837EF6"/>
    <w:rsid w:val="5EB350B0"/>
    <w:rsid w:val="5ED54AEE"/>
    <w:rsid w:val="5F42CA6C"/>
    <w:rsid w:val="5F61F261"/>
    <w:rsid w:val="5F8C8B21"/>
    <w:rsid w:val="5FDEBF5B"/>
    <w:rsid w:val="5FF13D14"/>
    <w:rsid w:val="601882E9"/>
    <w:rsid w:val="6019C037"/>
    <w:rsid w:val="601B061E"/>
    <w:rsid w:val="60FEF1CA"/>
    <w:rsid w:val="610F945E"/>
    <w:rsid w:val="6172F1EB"/>
    <w:rsid w:val="61835666"/>
    <w:rsid w:val="61A35881"/>
    <w:rsid w:val="61B0911F"/>
    <w:rsid w:val="61B2B5E4"/>
    <w:rsid w:val="61C2A37F"/>
    <w:rsid w:val="61E8E70E"/>
    <w:rsid w:val="620F409E"/>
    <w:rsid w:val="627A56B1"/>
    <w:rsid w:val="62884579"/>
    <w:rsid w:val="62DCD82F"/>
    <w:rsid w:val="634D7660"/>
    <w:rsid w:val="63864C83"/>
    <w:rsid w:val="638E9890"/>
    <w:rsid w:val="6399523A"/>
    <w:rsid w:val="63AA3F88"/>
    <w:rsid w:val="63CEF306"/>
    <w:rsid w:val="63ED812A"/>
    <w:rsid w:val="6426FA45"/>
    <w:rsid w:val="642C2E60"/>
    <w:rsid w:val="64600D13"/>
    <w:rsid w:val="64686761"/>
    <w:rsid w:val="6574C4C2"/>
    <w:rsid w:val="6575B8D4"/>
    <w:rsid w:val="6583C912"/>
    <w:rsid w:val="660D6E0C"/>
    <w:rsid w:val="6614E23B"/>
    <w:rsid w:val="66AC1460"/>
    <w:rsid w:val="66B0EDA9"/>
    <w:rsid w:val="66ECEBC9"/>
    <w:rsid w:val="6706DEC6"/>
    <w:rsid w:val="6706FE3C"/>
    <w:rsid w:val="6728DC6C"/>
    <w:rsid w:val="6745D9DE"/>
    <w:rsid w:val="675212C8"/>
    <w:rsid w:val="67E61BF4"/>
    <w:rsid w:val="67FAB543"/>
    <w:rsid w:val="68727A41"/>
    <w:rsid w:val="68D8B149"/>
    <w:rsid w:val="6912E0F7"/>
    <w:rsid w:val="6924E564"/>
    <w:rsid w:val="6930DAF6"/>
    <w:rsid w:val="6955471C"/>
    <w:rsid w:val="696C2F95"/>
    <w:rsid w:val="6988BB8E"/>
    <w:rsid w:val="698AA329"/>
    <w:rsid w:val="69BC5904"/>
    <w:rsid w:val="6A69E7BA"/>
    <w:rsid w:val="6A829401"/>
    <w:rsid w:val="6AAFCC8E"/>
    <w:rsid w:val="6ACD882F"/>
    <w:rsid w:val="6ACF592F"/>
    <w:rsid w:val="6AE93019"/>
    <w:rsid w:val="6B255824"/>
    <w:rsid w:val="6B335A0E"/>
    <w:rsid w:val="6BCAF523"/>
    <w:rsid w:val="6C08FBA6"/>
    <w:rsid w:val="6C44265A"/>
    <w:rsid w:val="6C4DF295"/>
    <w:rsid w:val="6C7DCE02"/>
    <w:rsid w:val="6C884269"/>
    <w:rsid w:val="6C8A9757"/>
    <w:rsid w:val="6CC4CC73"/>
    <w:rsid w:val="6CEFB725"/>
    <w:rsid w:val="6D007625"/>
    <w:rsid w:val="6D134876"/>
    <w:rsid w:val="6D142885"/>
    <w:rsid w:val="6D6E4327"/>
    <w:rsid w:val="6DDD0982"/>
    <w:rsid w:val="6E048FC5"/>
    <w:rsid w:val="6E0AAA02"/>
    <w:rsid w:val="6E2A6BBE"/>
    <w:rsid w:val="6E3BA336"/>
    <w:rsid w:val="6E73E2AA"/>
    <w:rsid w:val="6E7A84C8"/>
    <w:rsid w:val="6EB06639"/>
    <w:rsid w:val="6EE49A39"/>
    <w:rsid w:val="6EE92F6C"/>
    <w:rsid w:val="6EF34682"/>
    <w:rsid w:val="6F225D91"/>
    <w:rsid w:val="6F3E5476"/>
    <w:rsid w:val="6F550AED"/>
    <w:rsid w:val="6FE7F19B"/>
    <w:rsid w:val="701FCA41"/>
    <w:rsid w:val="70233713"/>
    <w:rsid w:val="702FCBD4"/>
    <w:rsid w:val="7059CC8C"/>
    <w:rsid w:val="7066E569"/>
    <w:rsid w:val="70B43AD7"/>
    <w:rsid w:val="712A33DF"/>
    <w:rsid w:val="7156695C"/>
    <w:rsid w:val="7186D817"/>
    <w:rsid w:val="7190B8C3"/>
    <w:rsid w:val="71A97C1F"/>
    <w:rsid w:val="71BA5FB0"/>
    <w:rsid w:val="722E2F32"/>
    <w:rsid w:val="723188C5"/>
    <w:rsid w:val="727D0B79"/>
    <w:rsid w:val="72A57E90"/>
    <w:rsid w:val="72C0A0A7"/>
    <w:rsid w:val="731F7A30"/>
    <w:rsid w:val="733B7C76"/>
    <w:rsid w:val="737E4849"/>
    <w:rsid w:val="7383D773"/>
    <w:rsid w:val="73B02CC3"/>
    <w:rsid w:val="73E4D87A"/>
    <w:rsid w:val="73F5A3F0"/>
    <w:rsid w:val="73F6FABD"/>
    <w:rsid w:val="7402EA5B"/>
    <w:rsid w:val="740A9560"/>
    <w:rsid w:val="744DC5E7"/>
    <w:rsid w:val="74AA5EBF"/>
    <w:rsid w:val="74AC49DA"/>
    <w:rsid w:val="74C33C2C"/>
    <w:rsid w:val="74EE0523"/>
    <w:rsid w:val="7517F866"/>
    <w:rsid w:val="755BD735"/>
    <w:rsid w:val="75A1DD8F"/>
    <w:rsid w:val="75F4BA37"/>
    <w:rsid w:val="760117CE"/>
    <w:rsid w:val="76503997"/>
    <w:rsid w:val="765E7005"/>
    <w:rsid w:val="768EE6CD"/>
    <w:rsid w:val="769809AD"/>
    <w:rsid w:val="76A37EB1"/>
    <w:rsid w:val="76DF5A95"/>
    <w:rsid w:val="76FFF19A"/>
    <w:rsid w:val="7702AFD2"/>
    <w:rsid w:val="771C4317"/>
    <w:rsid w:val="773C44E8"/>
    <w:rsid w:val="774AD8B9"/>
    <w:rsid w:val="777155C1"/>
    <w:rsid w:val="77A5A951"/>
    <w:rsid w:val="77AF6E52"/>
    <w:rsid w:val="7804EF64"/>
    <w:rsid w:val="7811BA18"/>
    <w:rsid w:val="78630705"/>
    <w:rsid w:val="7884C428"/>
    <w:rsid w:val="78B1AFB4"/>
    <w:rsid w:val="78D0A812"/>
    <w:rsid w:val="78F70891"/>
    <w:rsid w:val="794408B5"/>
    <w:rsid w:val="79A0BFC5"/>
    <w:rsid w:val="79DBB6EB"/>
    <w:rsid w:val="79E23C3A"/>
    <w:rsid w:val="79E56FBD"/>
    <w:rsid w:val="7A1D540F"/>
    <w:rsid w:val="7A48E7EB"/>
    <w:rsid w:val="7A4CE89D"/>
    <w:rsid w:val="7A4DD759"/>
    <w:rsid w:val="7A8F7B93"/>
    <w:rsid w:val="7AA01DD7"/>
    <w:rsid w:val="7AB9A80F"/>
    <w:rsid w:val="7AFD4219"/>
    <w:rsid w:val="7B1D66F0"/>
    <w:rsid w:val="7B2DBA5D"/>
    <w:rsid w:val="7B4AFB33"/>
    <w:rsid w:val="7B64C584"/>
    <w:rsid w:val="7B79405E"/>
    <w:rsid w:val="7BD995EF"/>
    <w:rsid w:val="7BEDC366"/>
    <w:rsid w:val="7C1F8417"/>
    <w:rsid w:val="7C6A5198"/>
    <w:rsid w:val="7C765E32"/>
    <w:rsid w:val="7C977D78"/>
    <w:rsid w:val="7CB6BB55"/>
    <w:rsid w:val="7CCDB189"/>
    <w:rsid w:val="7CCE501B"/>
    <w:rsid w:val="7D40BB41"/>
    <w:rsid w:val="7D60C1FC"/>
    <w:rsid w:val="7D63980D"/>
    <w:rsid w:val="7D6DB8C3"/>
    <w:rsid w:val="7D77D1D9"/>
    <w:rsid w:val="7DDCC104"/>
    <w:rsid w:val="7DE36DA1"/>
    <w:rsid w:val="7DFE59EA"/>
    <w:rsid w:val="7E2A5029"/>
    <w:rsid w:val="7E524B33"/>
    <w:rsid w:val="7E5B088B"/>
    <w:rsid w:val="7E6D7563"/>
    <w:rsid w:val="7EB067BB"/>
    <w:rsid w:val="7F10AAF6"/>
    <w:rsid w:val="7F3B384F"/>
    <w:rsid w:val="7F515B34"/>
    <w:rsid w:val="7F597DA1"/>
    <w:rsid w:val="7F731948"/>
    <w:rsid w:val="7FC6EE3B"/>
    <w:rsid w:val="7FDC9B26"/>
    <w:rsid w:val="7FF3DD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7D937E"/>
  <w15:chartTrackingRefBased/>
  <w15:docId w15:val="{4078649E-C489-4F15-AA2E-E81012F22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8"/>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8"/>
      </w:numPr>
      <w:spacing w:before="240" w:after="60"/>
      <w:ind w:firstLine="0"/>
      <w:outlineLvl w:val="4"/>
    </w:pPr>
    <w:rPr>
      <w:rFonts w:ascii="Arial" w:hAnsi="Arial"/>
      <w:sz w:val="22"/>
    </w:rPr>
  </w:style>
  <w:style w:type="paragraph" w:styleId="Heading6">
    <w:name w:val="heading 6"/>
    <w:basedOn w:val="Normal"/>
    <w:next w:val="Normal"/>
    <w:qFormat/>
    <w:pPr>
      <w:numPr>
        <w:ilvl w:val="5"/>
        <w:numId w:val="8"/>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8"/>
      </w:numPr>
      <w:spacing w:before="240" w:after="60"/>
      <w:ind w:firstLine="0"/>
      <w:outlineLvl w:val="6"/>
    </w:pPr>
    <w:rPr>
      <w:rFonts w:ascii="Arial" w:hAnsi="Arial"/>
    </w:rPr>
  </w:style>
  <w:style w:type="paragraph" w:styleId="Heading8">
    <w:name w:val="heading 8"/>
    <w:basedOn w:val="Normal"/>
    <w:next w:val="Normal"/>
    <w:qFormat/>
    <w:pPr>
      <w:numPr>
        <w:ilvl w:val="7"/>
        <w:numId w:val="8"/>
      </w:numPr>
      <w:spacing w:before="240" w:after="60"/>
      <w:ind w:firstLine="0"/>
      <w:outlineLvl w:val="7"/>
    </w:pPr>
    <w:rPr>
      <w:rFonts w:ascii="Arial" w:hAnsi="Arial"/>
      <w:i/>
    </w:rPr>
  </w:style>
  <w:style w:type="paragraph" w:styleId="Heading9">
    <w:name w:val="heading 9"/>
    <w:basedOn w:val="Normal"/>
    <w:next w:val="Normal"/>
    <w:qFormat/>
    <w:pPr>
      <w:numPr>
        <w:ilvl w:val="8"/>
        <w:numId w:val="8"/>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table" w:styleId="TableGrid">
    <w:name w:val="Table Grid"/>
    <w:basedOn w:val="TableNormal"/>
    <w:uiPriority w:val="59"/>
    <w:rsid w:val="00015F1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71"/>
    <w:rsid w:val="009D4306"/>
    <w:rPr>
      <w:rFonts w:ascii="Times" w:hAnsi="Times"/>
      <w:lang w:eastAsia="de-DE"/>
    </w:rPr>
  </w:style>
  <w:style w:type="character" w:styleId="CommentReference">
    <w:name w:val="annotation reference"/>
    <w:basedOn w:val="DefaultParagraphFont"/>
    <w:uiPriority w:val="99"/>
    <w:semiHidden/>
    <w:unhideWhenUsed/>
    <w:rsid w:val="00BF787E"/>
    <w:rPr>
      <w:sz w:val="16"/>
      <w:szCs w:val="16"/>
    </w:rPr>
  </w:style>
  <w:style w:type="paragraph" w:styleId="CommentText">
    <w:name w:val="annotation text"/>
    <w:basedOn w:val="Normal"/>
    <w:link w:val="CommentTextChar"/>
    <w:uiPriority w:val="99"/>
    <w:semiHidden/>
    <w:unhideWhenUsed/>
    <w:rsid w:val="00BF787E"/>
  </w:style>
  <w:style w:type="character" w:customStyle="1" w:styleId="CommentTextChar">
    <w:name w:val="Comment Text Char"/>
    <w:basedOn w:val="DefaultParagraphFont"/>
    <w:link w:val="CommentText"/>
    <w:uiPriority w:val="99"/>
    <w:semiHidden/>
    <w:rsid w:val="00BF787E"/>
    <w:rPr>
      <w:rFonts w:ascii="Times" w:hAnsi="Times"/>
      <w:lang w:eastAsia="de-DE"/>
    </w:rPr>
  </w:style>
  <w:style w:type="paragraph" w:styleId="CommentSubject">
    <w:name w:val="annotation subject"/>
    <w:basedOn w:val="CommentText"/>
    <w:next w:val="CommentText"/>
    <w:link w:val="CommentSubjectChar"/>
    <w:uiPriority w:val="99"/>
    <w:semiHidden/>
    <w:unhideWhenUsed/>
    <w:rsid w:val="00BF787E"/>
    <w:rPr>
      <w:b/>
      <w:bCs/>
    </w:rPr>
  </w:style>
  <w:style w:type="character" w:customStyle="1" w:styleId="CommentSubjectChar">
    <w:name w:val="Comment Subject Char"/>
    <w:basedOn w:val="CommentTextChar"/>
    <w:link w:val="CommentSubject"/>
    <w:uiPriority w:val="99"/>
    <w:semiHidden/>
    <w:rsid w:val="00BF787E"/>
    <w:rPr>
      <w:rFonts w:ascii="Times" w:hAnsi="Times"/>
      <w:b/>
      <w:bCs/>
      <w:lang w:eastAsia="de-DE"/>
    </w:rPr>
  </w:style>
  <w:style w:type="character" w:styleId="Mention">
    <w:name w:val="Mention"/>
    <w:basedOn w:val="DefaultParagraphFont"/>
    <w:uiPriority w:val="51"/>
    <w:rsid w:val="005F6324"/>
    <w:rPr>
      <w:color w:val="2B579A"/>
      <w:shd w:val="clear" w:color="auto" w:fill="E1DFDD"/>
    </w:rPr>
  </w:style>
  <w:style w:type="paragraph" w:styleId="ListParagraph">
    <w:name w:val="List Paragraph"/>
    <w:basedOn w:val="Normal"/>
    <w:uiPriority w:val="34"/>
    <w:qFormat/>
    <w:rsid w:val="00476467"/>
    <w:pPr>
      <w:ind w:left="720"/>
      <w:contextualSpacing/>
    </w:pPr>
  </w:style>
  <w:style w:type="character" w:styleId="FollowedHyperlink">
    <w:name w:val="FollowedHyperlink"/>
    <w:basedOn w:val="DefaultParagraphFont"/>
    <w:uiPriority w:val="99"/>
    <w:semiHidden/>
    <w:unhideWhenUsed/>
    <w:rsid w:val="00FE18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79225">
      <w:bodyDiv w:val="1"/>
      <w:marLeft w:val="0"/>
      <w:marRight w:val="0"/>
      <w:marTop w:val="0"/>
      <w:marBottom w:val="0"/>
      <w:divBdr>
        <w:top w:val="none" w:sz="0" w:space="0" w:color="auto"/>
        <w:left w:val="none" w:sz="0" w:space="0" w:color="auto"/>
        <w:bottom w:val="none" w:sz="0" w:space="0" w:color="auto"/>
        <w:right w:val="none" w:sz="0" w:space="0" w:color="auto"/>
      </w:divBdr>
      <w:divsChild>
        <w:div w:id="1394425494">
          <w:marLeft w:val="-720"/>
          <w:marRight w:val="0"/>
          <w:marTop w:val="0"/>
          <w:marBottom w:val="0"/>
          <w:divBdr>
            <w:top w:val="none" w:sz="0" w:space="0" w:color="auto"/>
            <w:left w:val="none" w:sz="0" w:space="0" w:color="auto"/>
            <w:bottom w:val="none" w:sz="0" w:space="0" w:color="auto"/>
            <w:right w:val="none" w:sz="0" w:space="0" w:color="auto"/>
          </w:divBdr>
          <w:divsChild>
            <w:div w:id="157662275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971448390">
      <w:bodyDiv w:val="1"/>
      <w:marLeft w:val="0"/>
      <w:marRight w:val="0"/>
      <w:marTop w:val="0"/>
      <w:marBottom w:val="0"/>
      <w:divBdr>
        <w:top w:val="none" w:sz="0" w:space="0" w:color="auto"/>
        <w:left w:val="none" w:sz="0" w:space="0" w:color="auto"/>
        <w:bottom w:val="none" w:sz="0" w:space="0" w:color="auto"/>
        <w:right w:val="none" w:sz="0" w:space="0" w:color="auto"/>
      </w:divBdr>
      <w:divsChild>
        <w:div w:id="144395271">
          <w:marLeft w:val="-720"/>
          <w:marRight w:val="0"/>
          <w:marTop w:val="0"/>
          <w:marBottom w:val="0"/>
          <w:divBdr>
            <w:top w:val="none" w:sz="0" w:space="0" w:color="auto"/>
            <w:left w:val="none" w:sz="0" w:space="0" w:color="auto"/>
            <w:bottom w:val="none" w:sz="0" w:space="0" w:color="auto"/>
            <w:right w:val="none" w:sz="0" w:space="0" w:color="auto"/>
          </w:divBdr>
        </w:div>
      </w:divsChild>
    </w:div>
    <w:div w:id="1596741207">
      <w:bodyDiv w:val="1"/>
      <w:marLeft w:val="0"/>
      <w:marRight w:val="0"/>
      <w:marTop w:val="0"/>
      <w:marBottom w:val="0"/>
      <w:divBdr>
        <w:top w:val="none" w:sz="0" w:space="0" w:color="auto"/>
        <w:left w:val="none" w:sz="0" w:space="0" w:color="auto"/>
        <w:bottom w:val="none" w:sz="0" w:space="0" w:color="auto"/>
        <w:right w:val="none" w:sz="0" w:space="0" w:color="auto"/>
      </w:divBdr>
      <w:divsChild>
        <w:div w:id="583879965">
          <w:marLeft w:val="-720"/>
          <w:marRight w:val="0"/>
          <w:marTop w:val="0"/>
          <w:marBottom w:val="0"/>
          <w:divBdr>
            <w:top w:val="none" w:sz="0" w:space="0" w:color="auto"/>
            <w:left w:val="none" w:sz="0" w:space="0" w:color="auto"/>
            <w:bottom w:val="none" w:sz="0" w:space="0" w:color="auto"/>
            <w:right w:val="none" w:sz="0" w:space="0" w:color="auto"/>
          </w:divBdr>
        </w:div>
      </w:divsChild>
    </w:div>
    <w:div w:id="2092507710">
      <w:bodyDiv w:val="1"/>
      <w:marLeft w:val="0"/>
      <w:marRight w:val="0"/>
      <w:marTop w:val="0"/>
      <w:marBottom w:val="0"/>
      <w:divBdr>
        <w:top w:val="none" w:sz="0" w:space="0" w:color="auto"/>
        <w:left w:val="none" w:sz="0" w:space="0" w:color="auto"/>
        <w:bottom w:val="none" w:sz="0" w:space="0" w:color="auto"/>
        <w:right w:val="none" w:sz="0" w:space="0" w:color="auto"/>
      </w:divBdr>
      <w:divsChild>
        <w:div w:id="104826535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nformatik.uni-trier.de/~ley/db/journals/lncs.html" TargetMode="External"/><Relationship Id="rId18" Type="http://schemas.openxmlformats.org/officeDocument/2006/relationships/hyperlink" Target="https://doi.org/10.3390/su11133611" TargetMode="External"/><Relationship Id="rId26" Type="http://schemas.openxmlformats.org/officeDocument/2006/relationships/hyperlink" Target="https://slate.com/technology/2022/01/crypto-bitcoin-republicans-josh-mandel.html" TargetMode="External"/><Relationship Id="rId39" Type="http://schemas.microsoft.com/office/2011/relationships/people" Target="people.xml"/><Relationship Id="rId21" Type="http://schemas.openxmlformats.org/officeDocument/2006/relationships/hyperlink" Target="https://www.texastribune.org/2023/08/24/texas-ercot-power-grid-conservation-request/" TargetMode="External"/><Relationship Id="rId34" Type="http://schemas.openxmlformats.org/officeDocument/2006/relationships/hyperlink" Target="https://comptroller.texas.gov/economy/fiscal-notes/2021/oct/winter-storm-impact.php"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16/j.patter.2022.100454" TargetMode="External"/><Relationship Id="rId20" Type="http://schemas.openxmlformats.org/officeDocument/2006/relationships/hyperlink" Target="https://www.nytimes.com/2021/07/16/world/europe/the-flooding-swept-away-homes-and-part-of-a-castle-in-western-germany.html" TargetMode="External"/><Relationship Id="rId29" Type="http://schemas.openxmlformats.org/officeDocument/2006/relationships/hyperlink" Target="https://www.kxan.com/news/texas-politics/nearly-half-of-texans-not-confident-lawmakers-did-enough-to-fix-power-grid-poll-says/" TargetMode="External"/><Relationship Id="rId41"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archive.today/2023.08.18-215608/https://www.nytimes.com/2023/08/15/us/hawaii-maui-lahaina-fire.html" TargetMode="External"/><Relationship Id="rId32" Type="http://schemas.openxmlformats.org/officeDocument/2006/relationships/hyperlink" Target="https://doi.org/10.1016/j.enpol.2011.09.047" TargetMode="External"/><Relationship Id="rId37" Type="http://schemas.openxmlformats.org/officeDocument/2006/relationships/hyperlink" Target="https://doi.org/10.17775/CSEEJPES.2021.07720"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07/s40095-019-00326-z" TargetMode="External"/><Relationship Id="rId23" Type="http://schemas.openxmlformats.org/officeDocument/2006/relationships/hyperlink" Target="https://doi.org/10.3390/en13071615" TargetMode="External"/><Relationship Id="rId28" Type="http://schemas.openxmlformats.org/officeDocument/2006/relationships/hyperlink" Target="https://doi.org/10.1016/j.rser.2010.12.018" TargetMode="External"/><Relationship Id="rId36" Type="http://schemas.openxmlformats.org/officeDocument/2006/relationships/hyperlink" Target="https://data.austintexas.gov/stories/s/Year-in-Review-Winter-Storm-Uri/hpvi-b8ze/" TargetMode="External"/><Relationship Id="rId10" Type="http://schemas.microsoft.com/office/2018/08/relationships/commentsExtensible" Target="commentsExtensible.xml"/><Relationship Id="rId19" Type="http://schemas.openxmlformats.org/officeDocument/2006/relationships/hyperlink" Target="https://www.texastribune.org/2022/02/15/texas-power-grid-winter-storm-2021/" TargetMode="External"/><Relationship Id="rId31" Type="http://schemas.openxmlformats.org/officeDocument/2006/relationships/hyperlink" Target="https://doi.org/10.1016/j.tej.2023.107254"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proxy.libraries.smu.edu/10.3103/S0003701X23600765" TargetMode="External"/><Relationship Id="rId22" Type="http://schemas.openxmlformats.org/officeDocument/2006/relationships/hyperlink" Target="https://www.investopedia.com/terms/c/cryptocurrency.asp" TargetMode="External"/><Relationship Id="rId27" Type="http://schemas.openxmlformats.org/officeDocument/2006/relationships/hyperlink" Target="http://energy.utexas.edu/the-full-cost-of-electricity-fce/" TargetMode="External"/><Relationship Id="rId30" Type="http://schemas.openxmlformats.org/officeDocument/2006/relationships/hyperlink" Target="https://doi.org/10.3390/app13148532" TargetMode="External"/><Relationship Id="rId35" Type="http://schemas.openxmlformats.org/officeDocument/2006/relationships/hyperlink" Target="https://doi.org/10.1016/j.enpol.2023.113586" TargetMode="Externa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28991/esj-2023-07-04-02" TargetMode="External"/><Relationship Id="rId25" Type="http://schemas.openxmlformats.org/officeDocument/2006/relationships/hyperlink" Target="http://archive.today/2023.10.20-220230/https://www.dallasnews.com/news/politics/2022/08/14/texans-not-very-confident-in-power-grids-ability-to-avoid-blackouts-poll-shows/" TargetMode="External"/><Relationship Id="rId33" Type="http://schemas.openxmlformats.org/officeDocument/2006/relationships/hyperlink" Target="https://theconversation.com/north-americas-summer-of-wildfire-smoke-2023-was-only-the-beginning-210246" TargetMode="External"/><Relationship Id="rId38"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Template>
  <TotalTime>11</TotalTime>
  <Pages>18</Pages>
  <Words>7100</Words>
  <Characters>42248</Characters>
  <Application>Microsoft Office Word</Application>
  <DocSecurity>0</DocSecurity>
  <Lines>728</Lines>
  <Paragraphs>199</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49149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Jacquie Cheun</cp:lastModifiedBy>
  <cp:revision>1527</cp:revision>
  <cp:lastPrinted>2006-03-24T15:58:00Z</cp:lastPrinted>
  <dcterms:created xsi:type="dcterms:W3CDTF">2023-09-29T22:53:00Z</dcterms:created>
  <dcterms:modified xsi:type="dcterms:W3CDTF">2024-01-17T01:52:00Z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ebe7747cf4394d7dbc3280c2a57624447bf039af49ca24f6e2f642e022f5a219</vt:lpwstr>
  </property>
</Properties>
</file>